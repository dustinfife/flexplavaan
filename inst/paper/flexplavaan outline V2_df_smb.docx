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6A2B" w14:textId="77777777" w:rsidR="00065CE9" w:rsidRDefault="00065CE9" w:rsidP="00065CE9">
      <w:pPr>
        <w:contextualSpacing/>
        <w:jc w:val="center"/>
      </w:pPr>
      <w:bookmarkStart w:id="0" w:name="_GoBack"/>
      <w:bookmarkEnd w:id="0"/>
      <w:r>
        <w:t xml:space="preserve">Title: Seeing the Impossible: Visualizing Latent Variable Models in </w:t>
      </w:r>
      <w:proofErr w:type="spellStart"/>
      <w:r>
        <w:t>flexplavaan</w:t>
      </w:r>
      <w:proofErr w:type="spellEnd"/>
    </w:p>
    <w:p w14:paraId="7A8BC225" w14:textId="77777777" w:rsidR="00065CE9" w:rsidRDefault="00065CE9" w:rsidP="00065CE9">
      <w:pPr>
        <w:contextualSpacing/>
        <w:jc w:val="center"/>
      </w:pPr>
    </w:p>
    <w:p w14:paraId="5EA3ED11" w14:textId="49DA56EB" w:rsidR="00065CE9" w:rsidRDefault="00C82CCC" w:rsidP="00C82CCC">
      <w:pPr>
        <w:contextualSpacing/>
      </w:pPr>
      <w:r>
        <w:t xml:space="preserve">Latent variable models (LVMs) are powerful and flexible tools that allow users to model sophisticated relationships </w:t>
      </w:r>
      <w:r w:rsidR="00DF7F16">
        <w:t>involving variables that are not observed directly</w:t>
      </w:r>
      <w:r>
        <w:t>. Unfortunately, LVMs suffer from several serious limitations. Foremost among these limitations is that there is no intuitive way to visualize</w:t>
      </w:r>
      <w:r w:rsidR="00402DE9">
        <w:t xml:space="preserve"> </w:t>
      </w:r>
      <w:r w:rsidR="00402DE9" w:rsidRPr="00E0758E">
        <w:rPr>
          <w:highlight w:val="yellow"/>
        </w:rPr>
        <w:t>the</w:t>
      </w:r>
      <w:r w:rsidR="00E0758E">
        <w:rPr>
          <w:highlight w:val="yellow"/>
        </w:rPr>
        <w:t xml:space="preserve"> </w:t>
      </w:r>
      <w:r w:rsidR="00402DE9" w:rsidRPr="00E0758E">
        <w:rPr>
          <w:highlight w:val="yellow"/>
        </w:rPr>
        <w:t>data</w:t>
      </w:r>
      <w:r w:rsidR="00402DE9">
        <w:t xml:space="preserve"> from</w:t>
      </w:r>
      <w:r>
        <w:t xml:space="preserve"> LVMs because the variables of interest are unobserved. This makes it hard to encode information from the model, diagnose local and global misfit, and evaluate model assumptions. In this paper, we introduce </w:t>
      </w:r>
      <w:proofErr w:type="spellStart"/>
      <w:r>
        <w:t>flexplavaan</w:t>
      </w:r>
      <w:proofErr w:type="spellEnd"/>
      <w:r>
        <w:t xml:space="preserve">, an R package designed to augment analyses in </w:t>
      </w:r>
      <w:proofErr w:type="spellStart"/>
      <w:r>
        <w:t>lavaan</w:t>
      </w:r>
      <w:proofErr w:type="spellEnd"/>
      <w:r>
        <w:t xml:space="preserve"> and </w:t>
      </w:r>
      <w:proofErr w:type="spellStart"/>
      <w:r>
        <w:t>blavaan</w:t>
      </w:r>
      <w:proofErr w:type="spellEnd"/>
      <w:r>
        <w:t xml:space="preserve">. This package provides easy-to-use visuals that make it easy to encode LVMs, evaluate model assumptions, and diagnose misfit. In this paper, we develop the logic behind LVM visualizations and illustrate how </w:t>
      </w:r>
      <w:proofErr w:type="spellStart"/>
      <w:r>
        <w:t>flexplavaan</w:t>
      </w:r>
      <w:proofErr w:type="spellEnd"/>
      <w:r>
        <w:t xml:space="preserve"> is able to detect misfit and violated assumptions, as well as provide guidance on how best to modify models. </w:t>
      </w:r>
    </w:p>
    <w:p w14:paraId="51CA871B" w14:textId="77777777" w:rsidR="00C72A4A" w:rsidRDefault="00C72A4A" w:rsidP="00C82CCC">
      <w:pPr>
        <w:contextualSpacing/>
      </w:pPr>
    </w:p>
    <w:p w14:paraId="61AE0028" w14:textId="77777777" w:rsidR="00C72A4A" w:rsidRDefault="00C72A4A" w:rsidP="00C82CCC">
      <w:pPr>
        <w:contextualSpacing/>
      </w:pPr>
    </w:p>
    <w:p w14:paraId="6B48E734" w14:textId="77777777" w:rsidR="008B33B7" w:rsidRPr="008B33B7" w:rsidRDefault="008B33B7" w:rsidP="008B33B7">
      <w:pPr>
        <w:contextualSpacing/>
        <w:jc w:val="center"/>
        <w:rPr>
          <w:b/>
        </w:rPr>
      </w:pPr>
      <w:r w:rsidRPr="008B33B7">
        <w:rPr>
          <w:b/>
        </w:rPr>
        <w:t>Introduction</w:t>
      </w:r>
    </w:p>
    <w:p w14:paraId="66DAAC93" w14:textId="27A18A1F" w:rsidR="00C72A4A" w:rsidRDefault="00C72A4A" w:rsidP="00C82CCC">
      <w:pPr>
        <w:contextualSpacing/>
      </w:pPr>
      <w:r>
        <w:t xml:space="preserve">Amidst the push for open science, some have called for greater use of visualization techniques </w:t>
      </w:r>
      <w:r>
        <w:fldChar w:fldCharType="begin" w:fldLock="1"/>
      </w:r>
      <w:r w:rsidR="00D41E18">
        <w:instrText>ADDIN CSL_CITATION {"citationItems":[{"id":"ITEM-1","itemData":{"DOI":"10.1177/1745691616663875","ISSN":"1745-6916","abstract":"Several calls have recently been issued to the social sciences for enhanced transparency of research processes and enhanced rigor in the methodological treatment of data and data analytics. We propose the use of graphical descriptives (GDs) as one mechanism for responding to both of these calls. GDs provide a way to visually examine data. They serve as quick and efficient tools for checking data distributions, variable relations, and the potential appropriateness of different statistical analyses (e.g., do data meet the minimum assumptions for a particular analytic method). Consequently, we believe that GDs can promote increased transparency in the journal review process, encourage best practices for data analysis, and promote a more inductive approach to understanding psychological data. We illustrate the value of potentially including GDs as a step in the peer-review process and provide a user-friendly online resource (www.graphicaldescriptives.org) for researchers interested in including data visualizations in their research. We conclude with suggestions on how GDs can be expanded and developed to enhance transparency.","author":[{"dropping-particle":"","family":"Tay","given":"Louis","non-dropping-particle":"","parse-names":false,"suffix":""},{"dropping-particle":"","family":"Parrigon","given":"Scott","non-dropping-particle":"","parse-names":false,"suffix":""},{"dropping-particle":"","family":"Huang","given":"Qiming","non-dropping-particle":"","parse-names":false,"suffix":""},{"dropping-particle":"","family":"LeBreton","given":"James M","non-dropping-particle":"","parse-names":false,"suffix":""}],"container-title":"Perspectives on Psychological Science","id":"ITEM-1","issue":"5","issued":{"date-parts":[["2016","9","1"]]},"note":"Meh. The big point of this article is that plotting data is following the call to be more transparent. But they suck at graphics and there’s nothing new here. \n\ndoi: 10.1177/1745691616663875","page":"692-701","publisher":"SAGE Publications Inc","title":"Graphical Descriptives: A Way to Improve Data Transparency and Methodological Rigor in Psychology","type":"article-journal","volume":"11"},"uris":["http://www.mendeley.com/documents/?uuid=4b57b1a5-da27-41d4-b807-eba1f3772a4b"]},{"id":"ITEM-2","itemData":{"DOI":"10.31234/OSF.IO/R8G7C","author":[{"dropping-particle":"","family":"Fife","given":"Dustin A.","non-dropping-particle":"","parse-names":false,"suffix":""}],"container-title":"Perspectives on Psychological Science","id":"ITEM-2","issued":{"date-parts":[["0"]]},"publisher":"PsyArXiv","title":"The Eight Steps of Data Analysis: A Graphical Framework to Promote Sound Statistical Analysis","type":"article-journal","volume":"(in press)"},"uris":["http://www.mendeley.com/documents/?uuid=6e68e901-ebce-3fa8-a1ac-81d79a8bff57"]},{"id":"ITEM-3","itemData":{"author":[{"dropping-particle":"","family":"Fife","given":"Dustin A.","non-dropping-particle":"","parse-names":false,"suffix":""},{"dropping-particle":"","family":"Rodgers","given":"Joseph Lee","non-dropping-particle":"","parse-names":false,"suffix":""}],"container-title":"Unpublished Manuscript","id":"ITEM-3","issued":{"date-parts":[["2019"]]},"title":"Exonerating EDA: Addressing the Replication Crisis By Expanding the EDA/CDA Continuum","type":"article-journal"},"uris":["http://www.mendeley.com/documents/?uuid=aa099e53-32c3-4377-b02c-a8692733c126"]}],"mendeley":{"formattedCitation":"(Fife, n.d.; Fife &amp; Rodgers, 2019; Tay, Parrigon, Huang, &amp; LeBreton, 2016)","plainTextFormattedCitation":"(Fife, n.d.; Fife &amp; Rodgers, 2019; Tay, Parrigon, Huang, &amp; LeBreton, 2016)","previouslyFormattedCitation":"(Fife, n.d.; Fife &amp; Rodgers, 2019; Tay, Parrigon, Huang, &amp; LeBreton, 2016)"},"properties":{"noteIndex":0},"schema":"https://github.com/citation-style-language/schema/raw/master/csl-citation.json"}</w:instrText>
      </w:r>
      <w:r>
        <w:fldChar w:fldCharType="separate"/>
      </w:r>
      <w:r w:rsidR="00E0758E" w:rsidRPr="00E0758E">
        <w:rPr>
          <w:noProof/>
        </w:rPr>
        <w:t>(Fife, n.d.; Fife &amp; Rodgers, 2019; Tay, Parrigon, Huang, &amp; LeBreton, 2016)</w:t>
      </w:r>
      <w:r>
        <w:fldChar w:fldCharType="end"/>
      </w:r>
    </w:p>
    <w:p w14:paraId="6E1B78D0" w14:textId="77777777" w:rsidR="00C72A4A" w:rsidRDefault="00C72A4A" w:rsidP="00C72A4A">
      <w:pPr>
        <w:pStyle w:val="ListParagraph"/>
        <w:numPr>
          <w:ilvl w:val="0"/>
          <w:numId w:val="3"/>
        </w:numPr>
      </w:pPr>
      <w:r>
        <w:t xml:space="preserve">Visuals improve encoding </w:t>
      </w:r>
      <w:r>
        <w:fldChar w:fldCharType="begin" w:fldLock="1"/>
      </w:r>
      <w:r>
        <w:instrText>ADDIN CSL_CITATION {"citationItems":[{"id":"ITEM-1","itemData":{"author":[{"dropping-particle":"","family":"Correll","given":"Michael A","non-dropping-particle":"","parse-names":false,"suffix":""}],"id":"ITEM-1","issued":{"date-parts":[["2015"]]},"title":"Improving Visual Statistics","type":"report"},"uris":["http://www.mendeley.com/documents/?uuid=5e1a9aaf-1fde-3856-8785-36de6039d6ae"]}],"mendeley":{"formattedCitation":"(Correll, 2015)","plainTextFormattedCitation":"(Correll, 2015)","previouslyFormattedCitation":"(Correll, 2015)"},"properties":{"noteIndex":0},"schema":"https://github.com/citation-style-language/schema/raw/master/csl-citation.json"}</w:instrText>
      </w:r>
      <w:r>
        <w:fldChar w:fldCharType="separate"/>
      </w:r>
      <w:r w:rsidRPr="00C72A4A">
        <w:rPr>
          <w:noProof/>
        </w:rPr>
        <w:t>(Correll, 2015)</w:t>
      </w:r>
      <w:r>
        <w:fldChar w:fldCharType="end"/>
      </w:r>
    </w:p>
    <w:p w14:paraId="2EF6B59B" w14:textId="77777777" w:rsidR="00C72A4A" w:rsidRDefault="00C72A4A" w:rsidP="00C72A4A">
      <w:pPr>
        <w:pStyle w:val="ListParagraph"/>
        <w:numPr>
          <w:ilvl w:val="0"/>
          <w:numId w:val="3"/>
        </w:numPr>
      </w:pPr>
      <w:r>
        <w:t xml:space="preserve">Visuals highlight misfit </w:t>
      </w:r>
      <w:r>
        <w:fldChar w:fldCharType="begin" w:fldLock="1"/>
      </w:r>
      <w:r>
        <w:instrText>ADDIN CSL_CITATION {"citationItems":[{"id":"ITEM-1","itemData":{"DOI":"10.1146/ANNUREV-SOC-071312-145551","abstract":"Visualizing data is central to social scientific work. Despite a promising early beginning, sociology has lagged in the use of visual tools. We review the history and current state of visualization...","author":[{"dropping-particle":"","family":"Healy","given":"Kieran","non-dropping-particle":"","parse-names":false,"suffix":""},{"dropping-particle":"","family":"Moody","given":"James","non-dropping-particle":"","parse-names":false,"suffix":""}],"container-title":"Annual Review of Sociology","id":"ITEM-1","issue":"1","issued":{"date-parts":[["2014"]]},"page":"105-128","title":"Data Visualization in Sociology","type":"article-journal","volume":"40"},"uris":["http://www.mendeley.com/documents/?uuid=d9a14e0d-e52a-3923-be90-ccfb897bde4b"]}],"mendeley":{"formattedCitation":"(Healy &amp; Moody, 2014)","plainTextFormattedCitation":"(Healy &amp; Moody, 2014)","previouslyFormattedCitation":"(Healy &amp; Moody, 2014)"},"properties":{"noteIndex":0},"schema":"https://github.com/citation-style-language/schema/raw/master/csl-citation.json"}</w:instrText>
      </w:r>
      <w:r>
        <w:fldChar w:fldCharType="separate"/>
      </w:r>
      <w:r w:rsidRPr="00C72A4A">
        <w:rPr>
          <w:noProof/>
        </w:rPr>
        <w:t>(Healy &amp; Moody, 2014)</w:t>
      </w:r>
      <w:r>
        <w:fldChar w:fldCharType="end"/>
      </w:r>
    </w:p>
    <w:p w14:paraId="49A1C078" w14:textId="100F0DF1" w:rsidR="00C72A4A" w:rsidRDefault="00C72A4A" w:rsidP="00C72A4A">
      <w:pPr>
        <w:pStyle w:val="ListParagraph"/>
        <w:numPr>
          <w:ilvl w:val="0"/>
          <w:numId w:val="3"/>
        </w:numPr>
      </w:pPr>
      <w:r>
        <w:t xml:space="preserve">Visuals are an essential component to evaluating model assumptions </w:t>
      </w:r>
      <w:r>
        <w:fldChar w:fldCharType="begin" w:fldLock="1"/>
      </w:r>
      <w:r w:rsidR="00201FFB">
        <w:instrText>ADDIN CSL_CITATION {"citationItems":[{"id":"ITEM-1","itemData":{"DOI":"10.1177/1745691616663875","ISSN":"1745-6916","abstract":"Several calls have recently been issued to the social sciences for enhanced transparency of research processes and enhanced rigor in the methodological treatment of data and data analytics. We propose the use of graphical descriptives (GDs) as one mechanism for responding to both of these calls. GDs provide a way to visually examine data. They serve as quick and efficient tools for checking data distributions, variable relations, and the potential appropriateness of different statistical analyses (e.g., do data meet the minimum assumptions for a particular analytic method). Consequently, we believe that GDs can promote increased transparency in the journal review process, encourage best practices for data analysis, and promote a more inductive approach to understanding psychological data. We illustrate the value of potentially including GDs as a step in the peer-review process and provide a user-friendly online resource (www.graphicaldescriptives.org) for researchers interested in including data visualizations in their research. We conclude with suggestions on how GDs can be expanded and developed to enhance transparency.","author":[{"dropping-particle":"","family":"Tay","given":"Louis","non-dropping-particle":"","parse-names":false,"suffix":""},{"dropping-particle":"","family":"Parrigon","given":"Scott","non-dropping-particle":"","parse-names":false,"suffix":""},{"dropping-particle":"","family":"Huang","given":"Qiming","non-dropping-particle":"","parse-names":false,"suffix":""},{"dropping-particle":"","family":"LeBreton","given":"James M","non-dropping-particle":"","parse-names":false,"suffix":""}],"container-title":"Perspectives on Psychological Science","id":"ITEM-1","issue":"5","issued":{"date-parts":[["2016","9","1"]]},"note":"Meh. The big point of this article is that plotting data is following the call to be more transparent. But they suck at graphics and there’s nothing new here. \n\ndoi: 10.1177/1745691616663875","page":"692-701","publisher":"SAGE Publications Inc","title":"Graphical Descriptives: A Way to Improve Data Transparency and Methodological Rigor in Psychology","type":"article-journal","volume":"11"},"uris":["http://www.mendeley.com/documents/?uuid=4b57b1a5-da27-41d4-b807-eba1f3772a4b"]},{"id":"ITEM-2","itemData":{"DOI":"10.1017/mor.2018.19","ISSN":"17408784","abstract":"‘The truth is under attack’, I wrote earlier this decade (Levine, 2012). As the replication crisis became apparent, the alarm was timely. But now, a counter-attack is raging. In its arsenal are replications, open data, shared instruments, pre-registration of hypotheses and now – data visualizations.","author":[{"dropping-particle":"","family":"Levine","given":"Sheen S.","non-dropping-particle":"","parse-names":false,"suffix":""}],"container-title":"Management and Organization Review","id":"ITEM-2","issue":"2","issued":{"date-parts":[["2018","6","1"]]},"note":"Gives some reasons why visuals might not be frequently used: considered less scientific, fear of deviating from convention.","page":"433-437","publisher":"Cambridge University Press","title":"Show us your data: Connect the dots, improve science","type":"article-journal","volume":"14"},"uris":["http://www.mendeley.com/documents/?uuid=61c7e6e0-53a2-34c8-8702-aeecd630c75d"]}],"mendeley":{"formattedCitation":"(Levine, 2018; Tay et al., 2016)","plainTextFormattedCitation":"(Levine, 2018; Tay et al., 2016)","previouslyFormattedCitation":"(Levine, 2018; Tay et al., 2016)"},"properties":{"noteIndex":0},"schema":"https://github.com/citation-style-language/schema/raw/master/csl-citation.json"}</w:instrText>
      </w:r>
      <w:r>
        <w:fldChar w:fldCharType="separate"/>
      </w:r>
      <w:r w:rsidRPr="00C72A4A">
        <w:rPr>
          <w:noProof/>
        </w:rPr>
        <w:t>(Levine, 2018; Tay et al., 2016)</w:t>
      </w:r>
      <w:r>
        <w:fldChar w:fldCharType="end"/>
      </w:r>
    </w:p>
    <w:p w14:paraId="5D61882B" w14:textId="77777777" w:rsidR="00201FFB" w:rsidRDefault="00201FFB" w:rsidP="00201FFB">
      <w:pPr>
        <w:pStyle w:val="ListParagraph"/>
      </w:pPr>
    </w:p>
    <w:p w14:paraId="01B1CBE4" w14:textId="77777777" w:rsidR="00201FFB" w:rsidRDefault="00201FFB" w:rsidP="00201FFB">
      <w:r>
        <w:t xml:space="preserve">These are essential components of </w:t>
      </w:r>
      <w:r w:rsidRPr="00201FFB">
        <w:rPr>
          <w:i/>
        </w:rPr>
        <w:t xml:space="preserve">any </w:t>
      </w:r>
      <w:r>
        <w:t>modeling procedure</w:t>
      </w:r>
    </w:p>
    <w:p w14:paraId="1CE79D62" w14:textId="0B9E8A6F" w:rsidR="00201FFB" w:rsidRDefault="00201FFB" w:rsidP="00C72A4A">
      <w:pPr>
        <w:pStyle w:val="ListParagraph"/>
        <w:numPr>
          <w:ilvl w:val="0"/>
          <w:numId w:val="3"/>
        </w:numPr>
      </w:pPr>
      <w:r>
        <w:t xml:space="preserve">Yet </w:t>
      </w:r>
      <w:r w:rsidR="0090100D">
        <w:t xml:space="preserve">data visualization is more challenging when using </w:t>
      </w:r>
      <w:r>
        <w:t xml:space="preserve">analyses </w:t>
      </w:r>
      <w:r w:rsidR="0090100D">
        <w:t xml:space="preserve">of unobserved variables (LVMs) that do not have unique scores that can be plotted </w:t>
      </w:r>
    </w:p>
    <w:p w14:paraId="5C318656" w14:textId="577D677B" w:rsidR="00E0758E" w:rsidRPr="00E0758E" w:rsidRDefault="00E0758E" w:rsidP="00E0758E">
      <w:pPr>
        <w:pStyle w:val="ListParagraph"/>
        <w:numPr>
          <w:ilvl w:val="1"/>
          <w:numId w:val="3"/>
        </w:numPr>
        <w:rPr>
          <w:highlight w:val="yellow"/>
        </w:rPr>
      </w:pPr>
      <w:r w:rsidRPr="00E0758E">
        <w:rPr>
          <w:highlight w:val="yellow"/>
        </w:rPr>
        <w:t>Note an important distinction between visualizing conceptual models (e.g., through path diagrams) and visualizing statistical models (e.g., through scatterplots)</w:t>
      </w:r>
    </w:p>
    <w:p w14:paraId="642796D1" w14:textId="2B8F8C0E" w:rsidR="00E0758E" w:rsidRPr="00E0758E" w:rsidRDefault="00E0758E" w:rsidP="00E0758E">
      <w:pPr>
        <w:pStyle w:val="ListParagraph"/>
        <w:numPr>
          <w:ilvl w:val="1"/>
          <w:numId w:val="3"/>
        </w:numPr>
        <w:rPr>
          <w:highlight w:val="yellow"/>
        </w:rPr>
      </w:pPr>
      <w:commentRangeStart w:id="1"/>
      <w:r w:rsidRPr="00E0758E">
        <w:rPr>
          <w:highlight w:val="yellow"/>
        </w:rPr>
        <w:t xml:space="preserve">Though the former are common, the latter are not </w:t>
      </w:r>
      <w:r w:rsidRPr="00E0758E">
        <w:rPr>
          <w:highlight w:val="yellow"/>
        </w:rPr>
        <w:fldChar w:fldCharType="begin" w:fldLock="1"/>
      </w:r>
      <w:r w:rsidR="00D41E18">
        <w:rPr>
          <w:highlight w:val="yellow"/>
        </w:rPr>
        <w:instrText>ADDIN CSL_CITATION {"citationItems":[{"id":"ITEM-1","itemData":{"DOI":"10.1016/j.addbeh.2018.08.030","ISSN":"18736327","abstract":"Introduction: Structural equation modeling (SEM) is a multivariate data analytic technique used in many domains of addictive behaviors research. SEM results are usually summarized and communicated through statistical tables and path diagrams, which emphasize path coefficients and global fit without showing specific quantitative values of data points that underlie the model results. Data visualization methods are often absent in SEM research, which may limit the quality and impact of SEM research by reducing data transparency, obscuring unexpected data anomalies and unmodeled heterogeneity, and inhibiting the communication of SEM research findings to research stakeholders who do not have advanced statistical training in SEM. Methods and results: In this report, we show how data visualization methods can address these limitations and improve the quality of SEM-based addictive behaviors research. We first introduce SEM and data visualization methodologies and differentiate data visualizations from model visualizations that are commonly used in SEM, such as path diagrams. We then discuss ways researchers may utilize data visualization in SEM research, including by obtaining estimates of latent variables and by visualizing multivariate relations in two-dimensional figures. R syntax is provided to help others generate data visualizations for several types of effects commonly modeled in SEM, including correlation, regression, moderation, and simple mediation. Discussion: The techniques outlined here may help spur the use of data visualization in SEM-based addictive behaviors research. Using data visualization in SEM may enhance methodological transparency and improve communication of research findings.","author":[{"dropping-particle":"","family":"Hallgren","given":"Kevin A.","non-dropping-particle":"","parse-names":false,"suffix":""},{"dropping-particle":"","family":"McCabe","given":"Connor J.","non-dropping-particle":"","parse-names":false,"suffix":""},{"dropping-particle":"","family":"King","given":"Kevin M.","non-dropping-particle":"","parse-names":false,"suffix":""},{"dropping-particle":"","family":"Atkins","given":"David C.","non-dropping-particle":"","parse-names":false,"suffix":""}],"container-title":"Addictive Behaviors","id":"ITEM-1","issued":{"date-parts":[["2019","7","1"]]},"note":"This is an important article to reference when I write my SEM visualization paper, but it is lacking in a lot of areas. Primarily, it treats the latent variable as if it is observed, with only passing mention that it is not. Also, there’s no discussion about how to tell whether there is nonlinearity and how to assess the viability of the fit of the model.","page":"74-82","publisher":"Elsevier Ltd","title":"Beyond path diagrams: Enhancing applied structural equation modeling research through data visualization","type":"article-journal","volume":"94"},"uris":["http://www.mendeley.com/documents/?uuid=6055e1e2-17a0-36b0-9be2-a6ae1f7594c8"]}],"mendeley":{"formattedCitation":"(Hallgren, McCabe, King, &amp; Atkins, 2019)","plainTextFormattedCitation":"(Hallgren, McCabe, King, &amp; Atkins, 2019)","previouslyFormattedCitation":"(Hallgren, McCabe, King, &amp; Atkins, 2019)"},"properties":{"noteIndex":0},"schema":"https://github.com/citation-style-language/schema/raw/master/csl-citation.json"}</w:instrText>
      </w:r>
      <w:r w:rsidRPr="00E0758E">
        <w:rPr>
          <w:highlight w:val="yellow"/>
        </w:rPr>
        <w:fldChar w:fldCharType="separate"/>
      </w:r>
      <w:r w:rsidRPr="00E0758E">
        <w:rPr>
          <w:noProof/>
          <w:highlight w:val="yellow"/>
        </w:rPr>
        <w:t>(Hallgren, McCabe, King, &amp; Atkins, 2019)</w:t>
      </w:r>
      <w:r w:rsidRPr="00E0758E">
        <w:rPr>
          <w:highlight w:val="yellow"/>
        </w:rPr>
        <w:fldChar w:fldCharType="end"/>
      </w:r>
      <w:commentRangeEnd w:id="1"/>
      <w:r>
        <w:rPr>
          <w:rStyle w:val="CommentReference"/>
        </w:rPr>
        <w:commentReference w:id="1"/>
      </w:r>
    </w:p>
    <w:p w14:paraId="7C8D6AE1" w14:textId="23255C56" w:rsidR="00201FFB" w:rsidRDefault="00201FFB" w:rsidP="00C72A4A">
      <w:pPr>
        <w:pStyle w:val="ListParagraph"/>
        <w:numPr>
          <w:ilvl w:val="0"/>
          <w:numId w:val="3"/>
        </w:numPr>
      </w:pPr>
      <w:r>
        <w:t>LVMs rely on “latent” or unobserved variables</w:t>
      </w:r>
      <w:ins w:id="2" w:author="Brunwasser, Steven M" w:date="2020-03-06T08:55:00Z">
        <w:r w:rsidR="007B55D6">
          <w:t xml:space="preserve"> (</w:t>
        </w:r>
        <w:proofErr w:type="spellStart"/>
        <w:r w:rsidR="007B55D6">
          <w:t>Bollen</w:t>
        </w:r>
        <w:proofErr w:type="spellEnd"/>
        <w:r w:rsidR="007B55D6">
          <w:t>, 1989)</w:t>
        </w:r>
      </w:ins>
    </w:p>
    <w:p w14:paraId="584A2602" w14:textId="35D9D006" w:rsidR="00201FFB" w:rsidRDefault="00201FFB" w:rsidP="00C72A4A">
      <w:pPr>
        <w:pStyle w:val="ListParagraph"/>
        <w:numPr>
          <w:ilvl w:val="0"/>
          <w:numId w:val="3"/>
        </w:numPr>
      </w:pPr>
      <w:commentRangeStart w:id="3"/>
      <w:r>
        <w:t>How does one visualize something that cannot be observed?</w:t>
      </w:r>
      <w:commentRangeEnd w:id="3"/>
      <w:r w:rsidR="0090100D">
        <w:rPr>
          <w:rStyle w:val="CommentReference"/>
        </w:rPr>
        <w:commentReference w:id="3"/>
      </w:r>
      <w:ins w:id="4" w:author="Dustin Fife" w:date="2020-02-12T09:46:00Z">
        <w:r w:rsidR="00E0758E">
          <w:rPr>
            <w:rStyle w:val="FootnoteReference"/>
          </w:rPr>
          <w:footnoteReference w:id="1"/>
        </w:r>
      </w:ins>
    </w:p>
    <w:p w14:paraId="1B04D2C9" w14:textId="368CCBD8" w:rsidR="00E0758E" w:rsidDel="00307136" w:rsidRDefault="00E0758E" w:rsidP="00E0758E">
      <w:pPr>
        <w:pStyle w:val="ListParagraph"/>
        <w:numPr>
          <w:ilvl w:val="1"/>
          <w:numId w:val="3"/>
        </w:numPr>
        <w:rPr>
          <w:del w:id="11" w:author="Dustin Fife" w:date="2020-02-12T09:47:00Z"/>
        </w:rPr>
      </w:pPr>
    </w:p>
    <w:p w14:paraId="2FA106B3" w14:textId="77777777" w:rsidR="008A10EA" w:rsidRDefault="008A10EA" w:rsidP="00C72A4A">
      <w:pPr>
        <w:pStyle w:val="ListParagraph"/>
        <w:numPr>
          <w:ilvl w:val="0"/>
          <w:numId w:val="3"/>
        </w:numPr>
      </w:pPr>
      <w:r>
        <w:t>Yet visuals are especially critical for LVMs</w:t>
      </w:r>
    </w:p>
    <w:p w14:paraId="4F8AD10D" w14:textId="77777777" w:rsidR="008A10EA" w:rsidRDefault="008A10EA" w:rsidP="008A10EA"/>
    <w:p w14:paraId="1B82B944" w14:textId="2CFA2BCF" w:rsidR="008B33B7" w:rsidRPr="008B33B7" w:rsidRDefault="008B33B7" w:rsidP="008B33B7">
      <w:pPr>
        <w:jc w:val="center"/>
        <w:rPr>
          <w:b/>
        </w:rPr>
      </w:pPr>
      <w:r w:rsidRPr="008B33B7">
        <w:rPr>
          <w:b/>
        </w:rPr>
        <w:t xml:space="preserve">Why </w:t>
      </w:r>
      <w:r>
        <w:rPr>
          <w:b/>
        </w:rPr>
        <w:t>V</w:t>
      </w:r>
      <w:r w:rsidRPr="008B33B7">
        <w:rPr>
          <w:b/>
        </w:rPr>
        <w:t xml:space="preserve">isualizations </w:t>
      </w:r>
      <w:del w:id="12" w:author="Dustin Fife" w:date="2020-02-12T09:48:00Z">
        <w:r w:rsidRPr="008B33B7" w:rsidDel="00307136">
          <w:rPr>
            <w:b/>
          </w:rPr>
          <w:delText xml:space="preserve">in </w:delText>
        </w:r>
      </w:del>
      <w:ins w:id="13" w:author="Dustin Fife" w:date="2020-02-12T09:48:00Z">
        <w:r w:rsidR="00307136">
          <w:rPr>
            <w:b/>
          </w:rPr>
          <w:t>are Critical for</w:t>
        </w:r>
        <w:r w:rsidR="00307136" w:rsidRPr="008B33B7">
          <w:rPr>
            <w:b/>
          </w:rPr>
          <w:t xml:space="preserve"> </w:t>
        </w:r>
      </w:ins>
      <w:r w:rsidRPr="008B33B7">
        <w:rPr>
          <w:b/>
        </w:rPr>
        <w:t>LVMs</w:t>
      </w:r>
      <w:del w:id="14" w:author="Dustin Fife" w:date="2020-02-12T09:48:00Z">
        <w:r w:rsidRPr="008B33B7" w:rsidDel="00307136">
          <w:rPr>
            <w:b/>
          </w:rPr>
          <w:delText>?</w:delText>
        </w:r>
      </w:del>
    </w:p>
    <w:p w14:paraId="010A1B81" w14:textId="17B8F292" w:rsidR="008A10EA" w:rsidRDefault="00307136" w:rsidP="008A10EA">
      <w:ins w:id="15" w:author="Dustin Fife" w:date="2020-02-12T09:48:00Z">
        <w:r>
          <w:t xml:space="preserve">There are many longstanding issues associated with LVM that visualizations </w:t>
        </w:r>
      </w:ins>
      <w:del w:id="16" w:author="Dustin Fife" w:date="2020-02-12T09:48:00Z">
        <w:r w:rsidR="008A10EA" w:rsidDel="00307136">
          <w:delText xml:space="preserve">Visualization </w:delText>
        </w:r>
      </w:del>
      <w:r w:rsidR="008A10EA">
        <w:t xml:space="preserve">could </w:t>
      </w:r>
      <w:ins w:id="17" w:author="Dustin Fife" w:date="2020-02-12T09:48:00Z">
        <w:r>
          <w:t xml:space="preserve">help </w:t>
        </w:r>
      </w:ins>
      <w:r w:rsidR="008A10EA">
        <w:t xml:space="preserve">resolve </w:t>
      </w:r>
      <w:del w:id="18" w:author="Dustin Fife" w:date="2020-02-12T09:48:00Z">
        <w:r w:rsidR="008A10EA" w:rsidDel="00307136">
          <w:delText>many pressing issues in LVMs</w:delText>
        </w:r>
      </w:del>
    </w:p>
    <w:p w14:paraId="11BABAFD" w14:textId="78E16E04" w:rsidR="00307136" w:rsidRDefault="00307136" w:rsidP="00307136">
      <w:pPr>
        <w:pStyle w:val="ListParagraph"/>
        <w:numPr>
          <w:ilvl w:val="0"/>
          <w:numId w:val="3"/>
        </w:numPr>
        <w:rPr>
          <w:ins w:id="19" w:author="Dustin Fife" w:date="2020-02-12T09:52:00Z"/>
        </w:rPr>
      </w:pPr>
      <w:ins w:id="20" w:author="Dustin Fife" w:date="2020-02-12T09:48:00Z">
        <w:r>
          <w:t>1</w:t>
        </w:r>
        <w:commentRangeStart w:id="21"/>
        <w:r>
          <w:t xml:space="preserve">. There is </w:t>
        </w:r>
      </w:ins>
      <w:r w:rsidR="008A10EA">
        <w:t>no good way to assess model fit in LVMs</w:t>
      </w:r>
      <w:commentRangeEnd w:id="21"/>
      <w:r w:rsidR="001A6A0D">
        <w:rPr>
          <w:rStyle w:val="CommentReference"/>
        </w:rPr>
        <w:commentReference w:id="21"/>
      </w:r>
      <w:ins w:id="22" w:author="Brunwasser, Steven M" w:date="2020-03-08T11:49:00Z">
        <w:r w:rsidR="00B262DC">
          <w:t xml:space="preserve"> The best method for assessing </w:t>
        </w:r>
      </w:ins>
      <w:ins w:id="23" w:author="Brunwasser, Steven M" w:date="2020-03-08T11:50:00Z">
        <w:r w:rsidR="00B262DC">
          <w:t xml:space="preserve">the adequacy of </w:t>
        </w:r>
      </w:ins>
      <w:ins w:id="24" w:author="Brunwasser, Steven M" w:date="2020-03-08T11:49:00Z">
        <w:r w:rsidR="00B262DC">
          <w:t>model fit is a source of contention in the field</w:t>
        </w:r>
      </w:ins>
      <w:ins w:id="25" w:author="Brunwasser, Steven M" w:date="2020-03-08T11:50:00Z">
        <w:r w:rsidR="00B262DC">
          <w:t xml:space="preserve"> (</w:t>
        </w:r>
      </w:ins>
      <w:ins w:id="26" w:author="Brunwasser, Steven M" w:date="2020-03-08T11:56:00Z">
        <w:r w:rsidR="00B262DC">
          <w:t xml:space="preserve">Barrett, 2007; </w:t>
        </w:r>
      </w:ins>
      <w:proofErr w:type="spellStart"/>
      <w:ins w:id="27" w:author="Brunwasser, Steven M" w:date="2020-03-08T11:50:00Z">
        <w:r w:rsidR="00B262DC">
          <w:t>Hayduk</w:t>
        </w:r>
        <w:proofErr w:type="spellEnd"/>
        <w:r w:rsidR="00B262DC">
          <w:t xml:space="preserve"> </w:t>
        </w:r>
      </w:ins>
      <w:ins w:id="28" w:author="Brunwasser, Steven M" w:date="2020-03-08T11:56:00Z">
        <w:r w:rsidR="00B262DC">
          <w:t>et al</w:t>
        </w:r>
      </w:ins>
      <w:ins w:id="29" w:author="Brunwasser, Steven M" w:date="2020-03-08T11:49:00Z">
        <w:r w:rsidR="00B262DC">
          <w:t>.</w:t>
        </w:r>
      </w:ins>
      <w:ins w:id="30" w:author="Brunwasser, Steven M" w:date="2020-03-08T11:56:00Z">
        <w:r w:rsidR="00B262DC">
          <w:t xml:space="preserve"> 2007; </w:t>
        </w:r>
        <w:proofErr w:type="spellStart"/>
        <w:r w:rsidR="00B262DC">
          <w:t>Steiger</w:t>
        </w:r>
        <w:proofErr w:type="spellEnd"/>
        <w:r w:rsidR="00B262DC">
          <w:t xml:space="preserve"> 2007)</w:t>
        </w:r>
      </w:ins>
    </w:p>
    <w:p w14:paraId="647062FC" w14:textId="70858E9E" w:rsidR="00307136" w:rsidRPr="00307136" w:rsidRDefault="00307136">
      <w:pPr>
        <w:pStyle w:val="ListParagraph"/>
        <w:numPr>
          <w:ilvl w:val="1"/>
          <w:numId w:val="3"/>
        </w:numPr>
        <w:rPr>
          <w:ins w:id="31" w:author="Dustin Fife" w:date="2020-02-12T09:52:00Z"/>
        </w:rPr>
        <w:pPrChange w:id="32" w:author="Dustin Fife" w:date="2020-02-12T09:52:00Z">
          <w:pPr>
            <w:pStyle w:val="ListParagraph"/>
            <w:numPr>
              <w:numId w:val="3"/>
            </w:numPr>
            <w:ind w:hanging="360"/>
          </w:pPr>
        </w:pPrChange>
      </w:pPr>
      <w:commentRangeStart w:id="33"/>
      <w:ins w:id="34" w:author="Dustin Fife" w:date="2020-02-12T09:52:00Z">
        <w:r w:rsidRPr="00307136">
          <w:t xml:space="preserve">in regression models, there are relatively intuitive metrics for assessing </w:t>
        </w:r>
      </w:ins>
      <w:ins w:id="35" w:author="Dustin Fife" w:date="2020-02-12T09:55:00Z">
        <w:r>
          <w:t>global</w:t>
        </w:r>
      </w:ins>
      <w:ins w:id="36" w:author="Dustin Fife" w:date="2020-02-12T09:52:00Z">
        <w:r w:rsidRPr="00307136">
          <w:t xml:space="preserve"> fit</w:t>
        </w:r>
      </w:ins>
      <w:commentRangeEnd w:id="33"/>
      <w:r w:rsidR="00B262DC">
        <w:rPr>
          <w:rStyle w:val="CommentReference"/>
        </w:rPr>
        <w:commentReference w:id="33"/>
      </w:r>
    </w:p>
    <w:p w14:paraId="502AE7C3" w14:textId="56DCB20E" w:rsidR="00307136" w:rsidDel="00307136" w:rsidRDefault="00307136" w:rsidP="00307136">
      <w:pPr>
        <w:pStyle w:val="ListParagraph"/>
        <w:numPr>
          <w:ilvl w:val="1"/>
          <w:numId w:val="3"/>
        </w:numPr>
        <w:rPr>
          <w:del w:id="37" w:author="Dustin Fife" w:date="2020-02-12T09:51:00Z"/>
        </w:rPr>
      </w:pPr>
      <w:ins w:id="38" w:author="Dustin Fife" w:date="2020-02-12T09:54:00Z">
        <w:r>
          <w:lastRenderedPageBreak/>
          <w:t xml:space="preserve">(Adjusted) </w:t>
        </w:r>
      </w:ins>
      <w:ins w:id="39" w:author="Dustin Fife" w:date="2020-02-12T09:52:00Z">
        <w:r>
          <w:t xml:space="preserve">R2 </w:t>
        </w:r>
      </w:ins>
      <w:ins w:id="40" w:author="Dustin Fife" w:date="2020-02-12T09:53:00Z">
        <w:r>
          <w:t>is a global estimate of model effect size that behaves in expected ways</w:t>
        </w:r>
      </w:ins>
      <w:ins w:id="41" w:author="Dustin Fife" w:date="2020-02-12T09:54:00Z">
        <w:r>
          <w:t xml:space="preserve"> (insensitive to sample size, number of variables</w:t>
        </w:r>
      </w:ins>
      <w:ins w:id="42" w:author="Brunwasser, Steven M" w:date="2020-03-06T08:58:00Z">
        <w:r w:rsidR="007B55D6">
          <w:t xml:space="preserve"> (Harrell</w:t>
        </w:r>
      </w:ins>
      <w:ins w:id="43" w:author="Brunwasser, Steven M" w:date="2020-03-06T08:59:00Z">
        <w:r w:rsidR="007B55D6">
          <w:t xml:space="preserve"> 2010)</w:t>
        </w:r>
      </w:ins>
    </w:p>
    <w:p w14:paraId="72B23132" w14:textId="77777777" w:rsidR="00307136" w:rsidRDefault="00307136">
      <w:pPr>
        <w:pStyle w:val="ListParagraph"/>
        <w:numPr>
          <w:ilvl w:val="2"/>
          <w:numId w:val="3"/>
        </w:numPr>
        <w:rPr>
          <w:ins w:id="44" w:author="Dustin Fife" w:date="2020-02-12T09:53:00Z"/>
        </w:rPr>
        <w:pPrChange w:id="45" w:author="Dustin Fife" w:date="2020-02-12T09:54:00Z">
          <w:pPr>
            <w:pStyle w:val="ListParagraph"/>
            <w:numPr>
              <w:numId w:val="3"/>
            </w:numPr>
            <w:ind w:hanging="360"/>
          </w:pPr>
        </w:pPrChange>
      </w:pPr>
    </w:p>
    <w:p w14:paraId="42E322A1" w14:textId="77777777" w:rsidR="00307136" w:rsidRDefault="00307136" w:rsidP="00307136">
      <w:pPr>
        <w:pStyle w:val="ListParagraph"/>
        <w:numPr>
          <w:ilvl w:val="2"/>
          <w:numId w:val="3"/>
        </w:numPr>
        <w:rPr>
          <w:ins w:id="46" w:author="Dustin Fife" w:date="2020-02-12T09:55:00Z"/>
        </w:rPr>
      </w:pPr>
      <w:ins w:id="47" w:author="Dustin Fife" w:date="2020-02-12T09:54:00Z">
        <w:r>
          <w:t>F statistic also behaves as expec</w:t>
        </w:r>
      </w:ins>
      <w:ins w:id="48" w:author="Dustin Fife" w:date="2020-02-12T09:55:00Z">
        <w:r>
          <w:t>ted</w:t>
        </w:r>
      </w:ins>
    </w:p>
    <w:p w14:paraId="3325BF06" w14:textId="685D3B7C" w:rsidR="00307136" w:rsidRDefault="00307136" w:rsidP="00307136">
      <w:pPr>
        <w:pStyle w:val="ListParagraph"/>
        <w:numPr>
          <w:ilvl w:val="3"/>
          <w:numId w:val="3"/>
        </w:numPr>
        <w:rPr>
          <w:ins w:id="49" w:author="Dustin Fife" w:date="2020-02-12T09:55:00Z"/>
        </w:rPr>
      </w:pPr>
      <w:ins w:id="50" w:author="Dustin Fife" w:date="2020-02-12T09:55:00Z">
        <w:r>
          <w:t>large N = rejecting null model</w:t>
        </w:r>
      </w:ins>
    </w:p>
    <w:p w14:paraId="25321A9B" w14:textId="332D2372" w:rsidR="008A10EA" w:rsidRDefault="00307136" w:rsidP="00307136">
      <w:pPr>
        <w:pStyle w:val="ListParagraph"/>
        <w:numPr>
          <w:ilvl w:val="1"/>
          <w:numId w:val="3"/>
        </w:numPr>
      </w:pPr>
      <w:ins w:id="51" w:author="Dustin Fife" w:date="2020-02-12T09:55:00Z">
        <w:del w:id="52" w:author="Brunwasser, Steven M" w:date="2020-03-06T08:59:00Z">
          <w:r w:rsidDel="007B55D6">
            <w:delText xml:space="preserve">In </w:delText>
          </w:r>
        </w:del>
      </w:ins>
      <w:ins w:id="53" w:author="Dustin Fife" w:date="2020-02-12T09:56:00Z">
        <w:r>
          <w:t>SEM</w:t>
        </w:r>
      </w:ins>
      <w:ins w:id="54" w:author="Brunwasser, Steven M" w:date="2020-03-06T08:59:00Z">
        <w:r w:rsidR="007B55D6">
          <w:t xml:space="preserve"> practitioners typically rely on </w:t>
        </w:r>
      </w:ins>
      <w:ins w:id="55" w:author="Dustin Fife" w:date="2020-02-12T09:56:00Z">
        <w:del w:id="56" w:author="Brunwasser, Steven M" w:date="2020-03-06T08:59:00Z">
          <w:r w:rsidDel="007B55D6">
            <w:delText>,</w:delText>
          </w:r>
        </w:del>
        <w:r>
          <w:t xml:space="preserve"> </w:t>
        </w:r>
      </w:ins>
      <w:r w:rsidR="008A10EA">
        <w:t xml:space="preserve">global fit </w:t>
      </w:r>
      <w:ins w:id="57" w:author="Brunwasser, Steven M" w:date="2020-03-06T08:59:00Z">
        <w:r w:rsidR="007B55D6">
          <w:t>metrics, which have known</w:t>
        </w:r>
      </w:ins>
      <w:del w:id="58" w:author="Brunwasser, Steven M" w:date="2020-03-06T08:59:00Z">
        <w:r w:rsidR="008A10EA" w:rsidDel="007B55D6">
          <w:delText>is prob</w:delText>
        </w:r>
      </w:del>
      <w:del w:id="59" w:author="Brunwasser, Steven M" w:date="2020-03-06T09:00:00Z">
        <w:r w:rsidR="008A10EA" w:rsidDel="007B55D6">
          <w:delText>lematic</w:delText>
        </w:r>
      </w:del>
      <w:ins w:id="60" w:author="Brunwasser, Steven M" w:date="2020-03-06T09:00:00Z">
        <w:r w:rsidR="007B55D6">
          <w:t xml:space="preserve"> weaknesses (</w:t>
        </w:r>
        <w:proofErr w:type="spellStart"/>
        <w:r w:rsidR="007B55D6">
          <w:t>Steige</w:t>
        </w:r>
      </w:ins>
      <w:ins w:id="61" w:author="Brunwasser, Steven M" w:date="2020-03-06T09:08:00Z">
        <w:r w:rsidR="007B55D6">
          <w:t>r</w:t>
        </w:r>
        <w:proofErr w:type="spellEnd"/>
        <w:r w:rsidR="007B55D6">
          <w:t xml:space="preserve"> 2007)</w:t>
        </w:r>
      </w:ins>
    </w:p>
    <w:p w14:paraId="0E336B54" w14:textId="1FAE10B5" w:rsidR="008A10EA" w:rsidRDefault="008A10EA" w:rsidP="008A10EA">
      <w:pPr>
        <w:pStyle w:val="ListParagraph"/>
        <w:numPr>
          <w:ilvl w:val="2"/>
          <w:numId w:val="3"/>
        </w:numPr>
        <w:rPr>
          <w:ins w:id="62" w:author="Dustin Fife" w:date="2020-02-12T09:56:00Z"/>
        </w:rPr>
      </w:pPr>
      <w:r>
        <w:t xml:space="preserve">chi square is overly </w:t>
      </w:r>
      <w:del w:id="63" w:author="Dustin Fife" w:date="2020-02-12T09:56:00Z">
        <w:r w:rsidDel="00307136">
          <w:delText xml:space="preserve">strict and </w:delText>
        </w:r>
      </w:del>
      <w:r>
        <w:t>sensitive to sample size</w:t>
      </w:r>
      <w:ins w:id="64" w:author="Brunwasser, Steven M" w:date="2020-03-06T09:24:00Z">
        <w:r w:rsidR="00E51148">
          <w:t xml:space="preserve"> (</w:t>
        </w:r>
        <w:proofErr w:type="spellStart"/>
        <w:r w:rsidR="00E51148">
          <w:t>Steiger</w:t>
        </w:r>
        <w:proofErr w:type="spellEnd"/>
        <w:r w:rsidR="00E51148">
          <w:t xml:space="preserve"> 2007)</w:t>
        </w:r>
      </w:ins>
    </w:p>
    <w:p w14:paraId="531C1DC8" w14:textId="60794431" w:rsidR="00307136" w:rsidRDefault="00B262DC" w:rsidP="00307136">
      <w:pPr>
        <w:pStyle w:val="ListParagraph"/>
        <w:numPr>
          <w:ilvl w:val="3"/>
          <w:numId w:val="3"/>
        </w:numPr>
        <w:rPr>
          <w:ins w:id="65" w:author="Dustin Fife" w:date="2020-02-12T09:56:00Z"/>
        </w:rPr>
      </w:pPr>
      <w:ins w:id="66" w:author="Brunwasser, Steven M" w:date="2020-03-08T12:08:00Z">
        <w:r>
          <w:t xml:space="preserve">plausibly </w:t>
        </w:r>
      </w:ins>
      <w:ins w:id="67" w:author="Dustin Fife" w:date="2020-02-12T09:56:00Z">
        <w:r w:rsidR="00307136">
          <w:t>reject models that are good approximations to the “true” model</w:t>
        </w:r>
      </w:ins>
      <w:ins w:id="68" w:author="Brunwasser, Steven M" w:date="2020-03-08T11:57:00Z">
        <w:r>
          <w:t xml:space="preserve"> (</w:t>
        </w:r>
        <w:proofErr w:type="spellStart"/>
        <w:r>
          <w:t>Steiger</w:t>
        </w:r>
        <w:proofErr w:type="spellEnd"/>
        <w:r>
          <w:t xml:space="preserve"> 2007)</w:t>
        </w:r>
      </w:ins>
    </w:p>
    <w:p w14:paraId="5F34F065" w14:textId="38422503" w:rsidR="00307136" w:rsidRDefault="00307136" w:rsidP="00307136">
      <w:pPr>
        <w:pStyle w:val="ListParagraph"/>
        <w:numPr>
          <w:ilvl w:val="3"/>
          <w:numId w:val="3"/>
        </w:numPr>
        <w:rPr>
          <w:ins w:id="69" w:author="Dustin Fife" w:date="2020-02-12T09:57:00Z"/>
        </w:rPr>
      </w:pPr>
      <w:ins w:id="70" w:author="Dustin Fife" w:date="2020-02-12T09:56:00Z">
        <w:r>
          <w:t>fail to reject poor fitting models bec</w:t>
        </w:r>
      </w:ins>
      <w:ins w:id="71" w:author="Dustin Fife" w:date="2020-02-12T09:57:00Z">
        <w:r>
          <w:t>ause of small sample sizes</w:t>
        </w:r>
      </w:ins>
      <w:ins w:id="72" w:author="Brunwasser, Steven M" w:date="2020-03-08T12:09:00Z">
        <w:r w:rsidR="00000107">
          <w:t xml:space="preserve"> (Jiang &amp; Yuan, 2017)</w:t>
        </w:r>
      </w:ins>
    </w:p>
    <w:p w14:paraId="703C872C" w14:textId="7AABF10D" w:rsidR="00307136" w:rsidRDefault="00307136" w:rsidP="00307136">
      <w:pPr>
        <w:pStyle w:val="ListParagraph"/>
        <w:numPr>
          <w:ilvl w:val="2"/>
          <w:numId w:val="3"/>
        </w:numPr>
      </w:pPr>
      <w:commentRangeStart w:id="73"/>
      <w:ins w:id="74" w:author="Dustin Fife" w:date="2020-02-12T09:57:00Z">
        <w:r>
          <w:t xml:space="preserve">Model effect sizes </w:t>
        </w:r>
      </w:ins>
      <w:commentRangeEnd w:id="73"/>
      <w:r w:rsidR="00000107">
        <w:rPr>
          <w:rStyle w:val="CommentReference"/>
        </w:rPr>
        <w:commentReference w:id="73"/>
      </w:r>
      <w:ins w:id="75" w:author="Dustin Fife" w:date="2020-02-12T09:57:00Z">
        <w:r>
          <w:t>also behave poorly</w:t>
        </w:r>
      </w:ins>
    </w:p>
    <w:p w14:paraId="65A91FC6" w14:textId="042DF803" w:rsidR="008A10EA" w:rsidRDefault="008A10EA">
      <w:pPr>
        <w:pStyle w:val="ListParagraph"/>
        <w:numPr>
          <w:ilvl w:val="3"/>
          <w:numId w:val="3"/>
        </w:numPr>
        <w:pPrChange w:id="76" w:author="Dustin Fife" w:date="2020-02-12T09:57:00Z">
          <w:pPr>
            <w:pStyle w:val="ListParagraph"/>
            <w:numPr>
              <w:ilvl w:val="2"/>
              <w:numId w:val="3"/>
            </w:numPr>
            <w:ind w:left="2160" w:hanging="360"/>
          </w:pPr>
        </w:pPrChange>
      </w:pPr>
      <w:r>
        <w:t>plethora of fit indices all sensitive to various features of a model (e.g., N, # of variables, number of paths)</w:t>
      </w:r>
      <w:ins w:id="77" w:author="Brunwasser, Steven M" w:date="2020-03-08T14:07:00Z">
        <w:r w:rsidR="0023298A">
          <w:t xml:space="preserve"> </w:t>
        </w:r>
        <w:commentRangeStart w:id="78"/>
        <w:r w:rsidR="0023298A">
          <w:t>(West et al., 2012)</w:t>
        </w:r>
        <w:commentRangeEnd w:id="78"/>
        <w:r w:rsidR="0023298A">
          <w:rPr>
            <w:rStyle w:val="CommentReference"/>
          </w:rPr>
          <w:commentReference w:id="78"/>
        </w:r>
      </w:ins>
    </w:p>
    <w:p w14:paraId="2434D9DB" w14:textId="5C3828F6" w:rsidR="008A10EA" w:rsidRDefault="008A10EA">
      <w:pPr>
        <w:pStyle w:val="ListParagraph"/>
        <w:numPr>
          <w:ilvl w:val="3"/>
          <w:numId w:val="3"/>
        </w:numPr>
        <w:pPrChange w:id="79" w:author="Dustin Fife" w:date="2020-02-12T09:57:00Z">
          <w:pPr>
            <w:pStyle w:val="ListParagraph"/>
            <w:numPr>
              <w:ilvl w:val="2"/>
              <w:numId w:val="3"/>
            </w:numPr>
            <w:ind w:left="2160" w:hanging="360"/>
          </w:pPr>
        </w:pPrChange>
      </w:pPr>
      <w:r>
        <w:t xml:space="preserve">misfit in one area (e.g., structural components) can be masked by </w:t>
      </w:r>
      <w:r w:rsidR="005C61D0">
        <w:t>fit in another (e.g., measurement)</w:t>
      </w:r>
      <w:ins w:id="80" w:author="Brunwasser, Steven M" w:date="2020-03-08T12:40:00Z">
        <w:r w:rsidR="00CC7B80">
          <w:t xml:space="preserve"> (Kline 2016</w:t>
        </w:r>
      </w:ins>
      <w:ins w:id="81" w:author="Brunwasser, Steven M" w:date="2020-03-08T12:41:00Z">
        <w:r w:rsidR="00CC7B80">
          <w:t>)</w:t>
        </w:r>
      </w:ins>
    </w:p>
    <w:p w14:paraId="1A9661C1" w14:textId="0F0C4539" w:rsidR="009D6972" w:rsidRDefault="009D6972" w:rsidP="00307136">
      <w:pPr>
        <w:pStyle w:val="ListParagraph"/>
        <w:numPr>
          <w:ilvl w:val="3"/>
          <w:numId w:val="3"/>
        </w:numPr>
        <w:rPr>
          <w:ins w:id="82" w:author="Dustin Fife" w:date="2020-02-12T10:13:00Z"/>
        </w:rPr>
      </w:pPr>
      <w:r>
        <w:t>“rules of thumb” are routinely used, but probably shouldn’t be</w:t>
      </w:r>
      <w:ins w:id="83" w:author="Brunwasser, Steven M" w:date="2020-03-08T12:47:00Z">
        <w:r w:rsidR="008A14D7">
          <w:t xml:space="preserve"> (Chen, Curran, &amp; </w:t>
        </w:r>
        <w:proofErr w:type="spellStart"/>
        <w:r w:rsidR="008A14D7">
          <w:t>Bollen</w:t>
        </w:r>
        <w:proofErr w:type="spellEnd"/>
        <w:r w:rsidR="008A14D7">
          <w:t>, 2008)</w:t>
        </w:r>
      </w:ins>
    </w:p>
    <w:p w14:paraId="10D3BABE" w14:textId="77777777" w:rsidR="00843042" w:rsidRDefault="00843042" w:rsidP="00843042">
      <w:pPr>
        <w:pStyle w:val="ListParagraph"/>
        <w:numPr>
          <w:ilvl w:val="1"/>
          <w:numId w:val="3"/>
        </w:numPr>
        <w:rPr>
          <w:ins w:id="84" w:author="Dustin Fife" w:date="2020-02-12T10:14:00Z"/>
        </w:rPr>
      </w:pPr>
      <w:ins w:id="85" w:author="Dustin Fife" w:date="2020-02-12T10:14:00Z">
        <w:r>
          <w:t>Visuals can</w:t>
        </w:r>
      </w:ins>
      <w:ins w:id="86" w:author="Dustin Fife" w:date="2020-02-12T10:13:00Z">
        <w:r>
          <w:t xml:space="preserve"> provide concise representations of statistical model</w:t>
        </w:r>
      </w:ins>
      <w:ins w:id="87" w:author="Dustin Fife" w:date="2020-02-12T10:14:00Z">
        <w:r>
          <w:t>s</w:t>
        </w:r>
      </w:ins>
    </w:p>
    <w:p w14:paraId="49FAB9D7" w14:textId="5F0DC135" w:rsidR="00843042" w:rsidRDefault="00843042" w:rsidP="00843042">
      <w:pPr>
        <w:pStyle w:val="ListParagraph"/>
        <w:numPr>
          <w:ilvl w:val="2"/>
          <w:numId w:val="3"/>
        </w:numPr>
      </w:pPr>
      <w:ins w:id="88" w:author="Dustin Fife" w:date="2020-02-12T10:14:00Z">
        <w:r>
          <w:t xml:space="preserve">users can determine at a glance how well the model fits </w:t>
        </w:r>
      </w:ins>
    </w:p>
    <w:p w14:paraId="1630EFA0" w14:textId="671FFD37" w:rsidR="005C61D0" w:rsidRDefault="00152DED" w:rsidP="00152DED">
      <w:pPr>
        <w:pStyle w:val="ListParagraph"/>
        <w:numPr>
          <w:ilvl w:val="0"/>
          <w:numId w:val="3"/>
        </w:numPr>
        <w:rPr>
          <w:ins w:id="89" w:author="Dustin Fife" w:date="2020-02-12T10:03:00Z"/>
        </w:rPr>
      </w:pPr>
      <w:ins w:id="90" w:author="Dustin Fife" w:date="2020-02-12T09:58:00Z">
        <w:r>
          <w:t xml:space="preserve">2. </w:t>
        </w:r>
      </w:ins>
      <w:del w:id="91" w:author="Dustin Fife" w:date="2020-02-12T09:59:00Z">
        <w:r w:rsidR="005C61D0" w:rsidDel="00152DED">
          <w:delText xml:space="preserve">local </w:delText>
        </w:r>
      </w:del>
      <w:ins w:id="92" w:author="Dustin Fife" w:date="2020-02-12T09:59:00Z">
        <w:r>
          <w:t>Diagnosing local mis</w:t>
        </w:r>
      </w:ins>
      <w:r w:rsidR="005C61D0">
        <w:t xml:space="preserve">fit is </w:t>
      </w:r>
      <w:commentRangeStart w:id="93"/>
      <w:r w:rsidR="005C61D0">
        <w:t>also problematic</w:t>
      </w:r>
      <w:commentRangeEnd w:id="93"/>
      <w:r w:rsidR="008A14D7">
        <w:rPr>
          <w:rStyle w:val="CommentReference"/>
        </w:rPr>
        <w:commentReference w:id="93"/>
      </w:r>
      <w:ins w:id="94" w:author="Brunwasser, Steven M" w:date="2020-03-08T12:51:00Z">
        <w:r w:rsidR="008A14D7">
          <w:t xml:space="preserve"> (Thoemmes et al.,</w:t>
        </w:r>
        <w:r w:rsidR="008E2C7D">
          <w:t xml:space="preserve"> 2018)</w:t>
        </w:r>
      </w:ins>
    </w:p>
    <w:p w14:paraId="3A09899C" w14:textId="35698DD4" w:rsidR="00152DED" w:rsidDel="000F56C2" w:rsidRDefault="00152DED" w:rsidP="00152DED">
      <w:pPr>
        <w:pStyle w:val="ListParagraph"/>
        <w:numPr>
          <w:ilvl w:val="1"/>
          <w:numId w:val="3"/>
        </w:numPr>
        <w:rPr>
          <w:del w:id="95" w:author="Dustin Fife" w:date="2020-02-12T10:00:00Z"/>
        </w:rPr>
      </w:pPr>
      <w:ins w:id="96" w:author="Dustin Fife" w:date="2020-02-12T10:03:00Z">
        <w:r>
          <w:t>not only problematic for that section of the model, but misfit in one part can spread through</w:t>
        </w:r>
      </w:ins>
      <w:ins w:id="97" w:author="Dustin Fife" w:date="2020-02-12T10:04:00Z">
        <w:r>
          <w:t>out the rest of the model</w:t>
        </w:r>
      </w:ins>
      <w:ins w:id="98" w:author="Brunwasser, Steven M" w:date="2020-03-08T13:01:00Z">
        <w:r w:rsidR="008E2C7D">
          <w:t xml:space="preserve"> when using conventional maximum likelihood estimation procedures</w:t>
        </w:r>
      </w:ins>
      <w:ins w:id="99" w:author="Brunwasser, Steven M" w:date="2020-03-08T12:59:00Z">
        <w:r w:rsidR="008E2C7D">
          <w:t xml:space="preserve"> (</w:t>
        </w:r>
        <w:proofErr w:type="spellStart"/>
        <w:r w:rsidR="008E2C7D">
          <w:t>Bollen</w:t>
        </w:r>
        <w:proofErr w:type="spellEnd"/>
        <w:r w:rsidR="008E2C7D">
          <w:t>, 2019)</w:t>
        </w:r>
      </w:ins>
    </w:p>
    <w:p w14:paraId="6C8E718A" w14:textId="777B2DD0" w:rsidR="000F56C2" w:rsidRDefault="000F56C2">
      <w:pPr>
        <w:pStyle w:val="ListParagraph"/>
        <w:numPr>
          <w:ilvl w:val="2"/>
          <w:numId w:val="3"/>
        </w:numPr>
        <w:rPr>
          <w:ins w:id="100" w:author="Dustin Fife" w:date="2020-02-12T10:10:00Z"/>
        </w:rPr>
        <w:pPrChange w:id="101" w:author="Dustin Fife" w:date="2020-02-12T10:10:00Z">
          <w:pPr>
            <w:pStyle w:val="ListParagraph"/>
            <w:numPr>
              <w:ilvl w:val="1"/>
              <w:numId w:val="3"/>
            </w:numPr>
            <w:ind w:left="1440" w:hanging="360"/>
          </w:pPr>
        </w:pPrChange>
      </w:pPr>
      <w:ins w:id="102" w:author="Dustin Fife" w:date="2020-02-12T10:10:00Z">
        <w:r>
          <w:t>e.g., measurement misfit might inflate (or attenuate) structural components</w:t>
        </w:r>
      </w:ins>
    </w:p>
    <w:p w14:paraId="54EB0906" w14:textId="6948A64F" w:rsidR="00152DED" w:rsidRDefault="00152DED" w:rsidP="00152DED">
      <w:pPr>
        <w:pStyle w:val="ListParagraph"/>
        <w:numPr>
          <w:ilvl w:val="1"/>
          <w:numId w:val="3"/>
        </w:numPr>
        <w:rPr>
          <w:ins w:id="103" w:author="Dustin Fife" w:date="2020-02-12T10:08:00Z"/>
        </w:rPr>
      </w:pPr>
      <w:ins w:id="104" w:author="Dustin Fife" w:date="2020-02-12T10:08:00Z">
        <w:r>
          <w:t>various approaches to addressing local misfit</w:t>
        </w:r>
      </w:ins>
    </w:p>
    <w:p w14:paraId="6E657DAD" w14:textId="4CA864FE" w:rsidR="005C61D0" w:rsidRDefault="00152DED">
      <w:pPr>
        <w:pStyle w:val="ListParagraph"/>
        <w:numPr>
          <w:ilvl w:val="2"/>
          <w:numId w:val="3"/>
        </w:numPr>
        <w:rPr>
          <w:ins w:id="105" w:author="Dustin Fife" w:date="2020-02-12T10:06:00Z"/>
        </w:rPr>
        <w:pPrChange w:id="106" w:author="Dustin Fife" w:date="2020-02-12T10:08:00Z">
          <w:pPr>
            <w:pStyle w:val="ListParagraph"/>
            <w:numPr>
              <w:ilvl w:val="1"/>
              <w:numId w:val="3"/>
            </w:numPr>
            <w:ind w:left="1440" w:hanging="360"/>
          </w:pPr>
        </w:pPrChange>
      </w:pPr>
      <w:ins w:id="107" w:author="Dustin Fife" w:date="2020-02-12T10:08:00Z">
        <w:r>
          <w:t>1.</w:t>
        </w:r>
      </w:ins>
      <w:ins w:id="108" w:author="Dustin Fife" w:date="2020-02-12T10:04:00Z">
        <w:r>
          <w:t xml:space="preserve"> </w:t>
        </w:r>
      </w:ins>
      <w:r w:rsidR="005C61D0">
        <w:t xml:space="preserve">modification indices </w:t>
      </w:r>
      <w:ins w:id="109" w:author="Brunwasser, Steven M" w:date="2020-03-08T13:10:00Z">
        <w:r w:rsidR="00C94624">
          <w:t>(MacCallum et al., 1992)</w:t>
        </w:r>
      </w:ins>
    </w:p>
    <w:p w14:paraId="18FA521D" w14:textId="0EF39EFC" w:rsidR="00152DED" w:rsidRDefault="00152DED" w:rsidP="00152DED">
      <w:pPr>
        <w:pStyle w:val="ListParagraph"/>
        <w:numPr>
          <w:ilvl w:val="3"/>
          <w:numId w:val="3"/>
        </w:numPr>
        <w:rPr>
          <w:ins w:id="110" w:author="Dustin Fife" w:date="2020-02-12T10:09:00Z"/>
        </w:rPr>
      </w:pPr>
      <w:ins w:id="111" w:author="Dustin Fife" w:date="2020-02-12T10:06:00Z">
        <w:r>
          <w:t xml:space="preserve">MIs indicate how much the </w:t>
        </w:r>
      </w:ins>
      <w:ins w:id="112" w:author="Dustin Fife" w:date="2020-02-12T10:07:00Z">
        <w:r>
          <w:t>chi square would change if a constraint on a model is removed (e.g., by changing a path constrained to zero to be freely estimated)</w:t>
        </w:r>
      </w:ins>
    </w:p>
    <w:p w14:paraId="3326D72E" w14:textId="5133EAEC" w:rsidR="000F56C2" w:rsidRDefault="000F56C2" w:rsidP="00152DED">
      <w:pPr>
        <w:pStyle w:val="ListParagraph"/>
        <w:numPr>
          <w:ilvl w:val="3"/>
          <w:numId w:val="3"/>
        </w:numPr>
        <w:rPr>
          <w:ins w:id="113" w:author="Dustin Fife" w:date="2020-02-12T10:09:00Z"/>
        </w:rPr>
      </w:pPr>
      <w:ins w:id="114" w:author="Dustin Fife" w:date="2020-02-12T10:09:00Z">
        <w:r>
          <w:t>Only works by recommending particular paths be freely estimated</w:t>
        </w:r>
      </w:ins>
    </w:p>
    <w:p w14:paraId="4FC84F74" w14:textId="09925CB3" w:rsidR="000F56C2" w:rsidRDefault="000F56C2">
      <w:pPr>
        <w:pStyle w:val="ListParagraph"/>
        <w:numPr>
          <w:ilvl w:val="4"/>
          <w:numId w:val="3"/>
        </w:numPr>
        <w:pPrChange w:id="115" w:author="Dustin Fife" w:date="2020-02-12T10:09:00Z">
          <w:pPr>
            <w:pStyle w:val="ListParagraph"/>
            <w:numPr>
              <w:ilvl w:val="2"/>
              <w:numId w:val="3"/>
            </w:numPr>
            <w:ind w:left="2160" w:hanging="360"/>
          </w:pPr>
        </w:pPrChange>
      </w:pPr>
      <w:ins w:id="116" w:author="Dustin Fife" w:date="2020-02-12T10:09:00Z">
        <w:r>
          <w:t>will not work if significant structural changes are required (e.g., adding a new latent variable)</w:t>
        </w:r>
      </w:ins>
      <w:ins w:id="117" w:author="Brunwasser, Steven M" w:date="2020-03-08T13:27:00Z">
        <w:r w:rsidR="0078700F">
          <w:t xml:space="preserve"> (</w:t>
        </w:r>
        <w:proofErr w:type="spellStart"/>
        <w:r w:rsidR="0078700F">
          <w:t>Hayduk</w:t>
        </w:r>
        <w:proofErr w:type="spellEnd"/>
        <w:r w:rsidR="0078700F">
          <w:t>, 1990)</w:t>
        </w:r>
      </w:ins>
    </w:p>
    <w:p w14:paraId="65573834" w14:textId="77777777" w:rsidR="0017102E" w:rsidRDefault="0017102E" w:rsidP="00152DED">
      <w:pPr>
        <w:pStyle w:val="ListParagraph"/>
        <w:numPr>
          <w:ilvl w:val="3"/>
          <w:numId w:val="3"/>
        </w:numPr>
        <w:rPr>
          <w:ins w:id="118" w:author="Dustin Fife" w:date="2020-02-12T10:11:00Z"/>
        </w:rPr>
      </w:pPr>
      <w:ins w:id="119" w:author="Dustin Fife" w:date="2020-02-12T10:11:00Z">
        <w:r>
          <w:t>data guided approach</w:t>
        </w:r>
      </w:ins>
    </w:p>
    <w:p w14:paraId="56F845FF" w14:textId="2D7E87EF" w:rsidR="00152DED" w:rsidRDefault="0017102E">
      <w:pPr>
        <w:pStyle w:val="ListParagraph"/>
        <w:numPr>
          <w:ilvl w:val="4"/>
          <w:numId w:val="3"/>
        </w:numPr>
        <w:rPr>
          <w:ins w:id="120" w:author="Dustin Fife" w:date="2020-02-12T10:11:00Z"/>
        </w:rPr>
        <w:pPrChange w:id="121" w:author="Dustin Fife" w:date="2020-02-12T10:11:00Z">
          <w:pPr>
            <w:pStyle w:val="ListParagraph"/>
            <w:numPr>
              <w:ilvl w:val="3"/>
              <w:numId w:val="3"/>
            </w:numPr>
            <w:ind w:left="2880" w:hanging="360"/>
          </w:pPr>
        </w:pPrChange>
      </w:pPr>
      <w:ins w:id="122" w:author="Dustin Fife" w:date="2020-02-12T10:11:00Z">
        <w:r>
          <w:t xml:space="preserve">can be </w:t>
        </w:r>
      </w:ins>
      <w:commentRangeStart w:id="123"/>
      <w:commentRangeStart w:id="124"/>
      <w:r w:rsidR="005C61D0">
        <w:t>sensitive to overfitting</w:t>
      </w:r>
      <w:commentRangeEnd w:id="123"/>
      <w:r w:rsidR="005A6950">
        <w:rPr>
          <w:rStyle w:val="CommentReference"/>
        </w:rPr>
        <w:commentReference w:id="123"/>
      </w:r>
      <w:commentRangeEnd w:id="124"/>
      <w:ins w:id="125" w:author="Brunwasser, Steven M" w:date="2020-03-08T13:11:00Z">
        <w:r w:rsidR="00C94624">
          <w:t xml:space="preserve"> </w:t>
        </w:r>
      </w:ins>
      <w:r w:rsidR="000F56C2">
        <w:rPr>
          <w:rStyle w:val="CommentReference"/>
        </w:rPr>
        <w:commentReference w:id="124"/>
      </w:r>
      <w:ins w:id="126" w:author="Brunwasser, Steven M" w:date="2020-03-08T13:11:00Z">
        <w:r w:rsidR="00C94624">
          <w:t>(MacCallum et al., 1992)</w:t>
        </w:r>
      </w:ins>
    </w:p>
    <w:p w14:paraId="066169A9" w14:textId="2449E234" w:rsidR="0017102E" w:rsidRDefault="0017102E">
      <w:pPr>
        <w:pStyle w:val="ListParagraph"/>
        <w:numPr>
          <w:ilvl w:val="4"/>
          <w:numId w:val="3"/>
        </w:numPr>
        <w:rPr>
          <w:ins w:id="127" w:author="Dustin Fife" w:date="2020-02-12T10:05:00Z"/>
        </w:rPr>
        <w:pPrChange w:id="128" w:author="Dustin Fife" w:date="2020-02-12T10:11:00Z">
          <w:pPr>
            <w:pStyle w:val="ListParagraph"/>
            <w:numPr>
              <w:ilvl w:val="2"/>
              <w:numId w:val="3"/>
            </w:numPr>
            <w:ind w:left="2160" w:hanging="360"/>
          </w:pPr>
        </w:pPrChange>
      </w:pPr>
      <w:ins w:id="129" w:author="Dustin Fife" w:date="2020-02-12T10:11:00Z">
        <w:r>
          <w:t xml:space="preserve">particularly when </w:t>
        </w:r>
      </w:ins>
      <w:ins w:id="130" w:author="Dustin Fife" w:date="2020-02-12T10:15:00Z">
        <w:r w:rsidR="00D41E18">
          <w:t>theoretical</w:t>
        </w:r>
      </w:ins>
      <w:ins w:id="131" w:author="Dustin Fife" w:date="2020-02-12T10:12:00Z">
        <w:r>
          <w:t xml:space="preserve"> </w:t>
        </w:r>
      </w:ins>
      <w:ins w:id="132" w:author="Dustin Fife" w:date="2020-02-12T10:11:00Z">
        <w:r>
          <w:t xml:space="preserve">modifications are </w:t>
        </w:r>
      </w:ins>
      <w:ins w:id="133" w:author="Dustin Fife" w:date="2020-02-12T10:12:00Z">
        <w:r>
          <w:t>made</w:t>
        </w:r>
      </w:ins>
    </w:p>
    <w:p w14:paraId="46934AA9" w14:textId="2CBA50F1" w:rsidR="005C61D0" w:rsidDel="0017102E" w:rsidRDefault="005C61D0">
      <w:pPr>
        <w:rPr>
          <w:del w:id="134" w:author="Dustin Fife" w:date="2020-02-12T10:12:00Z"/>
        </w:rPr>
        <w:pPrChange w:id="135" w:author="Dustin Fife" w:date="2020-02-12T10:12:00Z">
          <w:pPr>
            <w:pStyle w:val="ListParagraph"/>
            <w:numPr>
              <w:ilvl w:val="3"/>
              <w:numId w:val="3"/>
            </w:numPr>
            <w:ind w:left="2880" w:hanging="360"/>
          </w:pPr>
        </w:pPrChange>
      </w:pPr>
    </w:p>
    <w:p w14:paraId="1BA41621" w14:textId="0089DCE2" w:rsidR="005C61D0" w:rsidRDefault="00152DED" w:rsidP="00152DED">
      <w:pPr>
        <w:pStyle w:val="ListParagraph"/>
        <w:numPr>
          <w:ilvl w:val="2"/>
          <w:numId w:val="3"/>
        </w:numPr>
      </w:pPr>
      <w:ins w:id="136" w:author="Dustin Fife" w:date="2020-02-12T10:08:00Z">
        <w:r>
          <w:t xml:space="preserve">2. </w:t>
        </w:r>
      </w:ins>
      <w:r w:rsidR="005C61D0">
        <w:t>studying residuals of correlation matrix</w:t>
      </w:r>
      <w:ins w:id="137" w:author="Brunwasser, Steven M" w:date="2020-03-08T13:02:00Z">
        <w:r w:rsidR="00C94624">
          <w:t xml:space="preserve"> (</w:t>
        </w:r>
        <w:proofErr w:type="spellStart"/>
        <w:r w:rsidR="00C94624">
          <w:t>Bollen</w:t>
        </w:r>
        <w:proofErr w:type="spellEnd"/>
        <w:r w:rsidR="00C94624">
          <w:t xml:space="preserve"> 1989</w:t>
        </w:r>
      </w:ins>
      <w:ins w:id="138" w:author="Brunwasser, Steven M" w:date="2020-03-08T13:27:00Z">
        <w:r w:rsidR="000325E0">
          <w:t>; Kline 2016</w:t>
        </w:r>
      </w:ins>
      <w:ins w:id="139" w:author="Brunwasser, Steven M" w:date="2020-03-08T13:02:00Z">
        <w:r w:rsidR="00C94624">
          <w:t>)</w:t>
        </w:r>
      </w:ins>
    </w:p>
    <w:p w14:paraId="00F1B693" w14:textId="77777777" w:rsidR="005C61D0" w:rsidRDefault="005C61D0" w:rsidP="00152DED">
      <w:pPr>
        <w:pStyle w:val="ListParagraph"/>
        <w:numPr>
          <w:ilvl w:val="3"/>
          <w:numId w:val="3"/>
        </w:numPr>
      </w:pPr>
      <w:r>
        <w:t xml:space="preserve">easy to detect misfit among </w:t>
      </w:r>
      <w:r>
        <w:rPr>
          <w:i/>
        </w:rPr>
        <w:t xml:space="preserve">two </w:t>
      </w:r>
      <w:r>
        <w:t>variables but not easy to see a pattern of misfit</w:t>
      </w:r>
    </w:p>
    <w:p w14:paraId="53F5DCEC" w14:textId="77777777" w:rsidR="005C61D0" w:rsidRDefault="005C61D0">
      <w:pPr>
        <w:pStyle w:val="ListParagraph"/>
        <w:numPr>
          <w:ilvl w:val="4"/>
          <w:numId w:val="3"/>
        </w:numPr>
        <w:pPrChange w:id="140" w:author="Dustin Fife" w:date="2020-02-12T10:12:00Z">
          <w:pPr>
            <w:pStyle w:val="ListParagraph"/>
            <w:numPr>
              <w:ilvl w:val="3"/>
              <w:numId w:val="3"/>
            </w:numPr>
            <w:ind w:left="2880" w:hanging="360"/>
          </w:pPr>
        </w:pPrChange>
      </w:pPr>
      <w:r>
        <w:t>requires a great deal of effort on the part of the researcher</w:t>
      </w:r>
      <w:r w:rsidR="005A6950">
        <w:t xml:space="preserve">, depending on how complex the model </w:t>
      </w:r>
      <w:commentRangeStart w:id="141"/>
      <w:r w:rsidR="005A6950">
        <w:t>is</w:t>
      </w:r>
      <w:commentRangeEnd w:id="141"/>
      <w:r w:rsidR="000325E0">
        <w:rPr>
          <w:rStyle w:val="CommentReference"/>
        </w:rPr>
        <w:commentReference w:id="141"/>
      </w:r>
    </w:p>
    <w:p w14:paraId="1A293A6E" w14:textId="77777777" w:rsidR="00D07DB4" w:rsidRDefault="00D07DB4" w:rsidP="00843042">
      <w:pPr>
        <w:pStyle w:val="ListParagraph"/>
        <w:numPr>
          <w:ilvl w:val="1"/>
          <w:numId w:val="3"/>
        </w:numPr>
      </w:pPr>
      <w:r>
        <w:t>Visuals will make both global and local misfit readily apparent</w:t>
      </w:r>
    </w:p>
    <w:p w14:paraId="3AB35418" w14:textId="42D462DA" w:rsidR="005C61D0" w:rsidRDefault="00CE3340" w:rsidP="005C61D0">
      <w:pPr>
        <w:pStyle w:val="ListParagraph"/>
        <w:numPr>
          <w:ilvl w:val="0"/>
          <w:numId w:val="3"/>
        </w:numPr>
      </w:pPr>
      <w:ins w:id="142" w:author="Dustin Fife" w:date="2020-02-12T10:14:00Z">
        <w:r>
          <w:t xml:space="preserve">3. </w:t>
        </w:r>
      </w:ins>
      <w:ins w:id="143" w:author="Dustin Fife" w:date="2020-02-12T10:26:00Z">
        <w:r w:rsidR="00BB333C">
          <w:t xml:space="preserve">No standard way </w:t>
        </w:r>
      </w:ins>
      <w:del w:id="144" w:author="Dustin Fife" w:date="2020-02-12T10:26:00Z">
        <w:r w:rsidR="005C61D0" w:rsidDel="00BB333C">
          <w:delText xml:space="preserve">ability </w:delText>
        </w:r>
      </w:del>
      <w:r w:rsidR="005C61D0">
        <w:t>to evaluate model assumptions</w:t>
      </w:r>
    </w:p>
    <w:p w14:paraId="0CADF729" w14:textId="7759D109" w:rsidR="005C61D0" w:rsidRDefault="005C61D0" w:rsidP="005C61D0">
      <w:pPr>
        <w:pStyle w:val="ListParagraph"/>
        <w:numPr>
          <w:ilvl w:val="1"/>
          <w:numId w:val="3"/>
        </w:numPr>
      </w:pPr>
      <w:r>
        <w:lastRenderedPageBreak/>
        <w:t>standard assumptions apply (normality, homoscedasticity, linearity, independence)</w:t>
      </w:r>
      <w:ins w:id="145" w:author="Brunwasser, Steven M" w:date="2020-03-08T14:10:00Z">
        <w:r w:rsidR="009F2654">
          <w:t xml:space="preserve"> (Kline 2016)</w:t>
        </w:r>
      </w:ins>
      <w:ins w:id="146" w:author="Brunwasser, Steven M" w:date="2020-03-08T13:32:00Z">
        <w:r w:rsidR="000325E0">
          <w:t xml:space="preserve"> when using conventional ML estimation, </w:t>
        </w:r>
      </w:ins>
      <w:ins w:id="147" w:author="Brunwasser, Steven M" w:date="2020-03-08T13:33:00Z">
        <w:r w:rsidR="000325E0">
          <w:t xml:space="preserve">but you can use </w:t>
        </w:r>
      </w:ins>
      <w:ins w:id="148" w:author="Brunwasser, Steven M" w:date="2020-03-08T13:35:00Z">
        <w:r w:rsidR="000325E0">
          <w:t xml:space="preserve">asymptotically distribution free (ADF) estimators (Huang &amp; </w:t>
        </w:r>
        <w:proofErr w:type="spellStart"/>
        <w:r w:rsidR="000325E0">
          <w:t>Bentler</w:t>
        </w:r>
        <w:proofErr w:type="spellEnd"/>
        <w:r w:rsidR="000325E0">
          <w:t xml:space="preserve"> 2015)</w:t>
        </w:r>
      </w:ins>
    </w:p>
    <w:p w14:paraId="08EF9C97" w14:textId="192E2FF2" w:rsidR="005C61D0" w:rsidRDefault="005C61D0" w:rsidP="005C61D0">
      <w:pPr>
        <w:pStyle w:val="ListParagraph"/>
        <w:numPr>
          <w:ilvl w:val="1"/>
          <w:numId w:val="3"/>
        </w:numPr>
        <w:rPr>
          <w:ins w:id="149" w:author="Dustin Fife" w:date="2020-02-12T10:14:00Z"/>
        </w:rPr>
      </w:pPr>
      <w:r>
        <w:t>when these assumptions are not met, models can be deceiving</w:t>
      </w:r>
    </w:p>
    <w:p w14:paraId="1BF209A5" w14:textId="5241E0F1" w:rsidR="00CE3340" w:rsidRDefault="00D41E18">
      <w:pPr>
        <w:pStyle w:val="ListParagraph"/>
        <w:numPr>
          <w:ilvl w:val="2"/>
          <w:numId w:val="3"/>
        </w:numPr>
        <w:pPrChange w:id="150" w:author="Dustin Fife" w:date="2020-02-12T10:14:00Z">
          <w:pPr>
            <w:pStyle w:val="ListParagraph"/>
            <w:numPr>
              <w:ilvl w:val="1"/>
              <w:numId w:val="3"/>
            </w:numPr>
            <w:ind w:left="1440" w:hanging="360"/>
          </w:pPr>
        </w:pPrChange>
      </w:pPr>
      <w:ins w:id="151" w:author="Dustin Fife" w:date="2020-02-12T10:15:00Z">
        <w:r>
          <w:t>“…</w:t>
        </w:r>
        <w:r w:rsidRPr="00D41E18">
          <w:t>if you assess hypotheses without examining your data, you risk publishing nonsense</w:t>
        </w:r>
        <w:r>
          <w:t xml:space="preserve">” </w:t>
        </w:r>
      </w:ins>
      <w:ins w:id="152" w:author="Dustin Fife" w:date="2020-02-12T10:16:00Z">
        <w:r>
          <w:fldChar w:fldCharType="begin" w:fldLock="1"/>
        </w:r>
      </w:ins>
      <w:r w:rsidR="00CD3B2C">
        <w:instrText>ADDIN CSL_CITATION {"citationItems":[{"id":"ITEM-1","itemData":{"author":[{"dropping-particle":"","family":"Wilkinson","given":"Leland","non-dropping-particle":"","parse-names":false,"suffix":""},{"dropping-particle":"","family":"Task Force on Statistical Inference","given":"","non-dropping-particle":"","parse-names":false,"suffix":""}],"container-title":"American Psychologist","id":"ITEM-1","issue":"8","issued":{"date-parts":[["1999"]]},"page":"594-601","title":"Statistical Methods in Psychology Journals: Guidelines and Explanations","type":"article-journal","volume":"54"},"locator":"597","uris":["http://www.mendeley.com/documents/?uuid=94e4235f-0667-3688-93ad-ab0ee63e65d9"]}],"mendeley":{"formattedCitation":"(Wilkinson &amp; Task Force on Statistical Inference, 1999, p. 597)","plainTextFormattedCitation":"(Wilkinson &amp; Task Force on Statistical Inference, 1999, p. 597)","previouslyFormattedCitation":"(Wilkinson &amp; Task Force on Statistical Inference, 1999, p. 597)"},"properties":{"noteIndex":0},"schema":"https://github.com/citation-style-language/schema/raw/master/csl-citation.json"}</w:instrText>
      </w:r>
      <w:r>
        <w:fldChar w:fldCharType="separate"/>
      </w:r>
      <w:r w:rsidRPr="00D41E18">
        <w:rPr>
          <w:noProof/>
        </w:rPr>
        <w:t>(Wilkinson &amp; Task Force on Statistical Inference, 1999, p. 597)</w:t>
      </w:r>
      <w:ins w:id="153" w:author="Dustin Fife" w:date="2020-02-12T10:16:00Z">
        <w:r>
          <w:fldChar w:fldCharType="end"/>
        </w:r>
      </w:ins>
    </w:p>
    <w:p w14:paraId="6B570546" w14:textId="113C1288" w:rsidR="005C61D0" w:rsidRDefault="005C61D0" w:rsidP="005C61D0">
      <w:pPr>
        <w:pStyle w:val="ListParagraph"/>
        <w:numPr>
          <w:ilvl w:val="1"/>
          <w:numId w:val="3"/>
        </w:numPr>
      </w:pPr>
      <w:r>
        <w:t>while regression-based approaches have visualization tools to evaluate these, the tools are sparse in LVMs</w:t>
      </w:r>
    </w:p>
    <w:p w14:paraId="04724605" w14:textId="4BB53550" w:rsidR="005C61D0" w:rsidRDefault="005C61D0" w:rsidP="005C61D0">
      <w:pPr>
        <w:pStyle w:val="ListParagraph"/>
        <w:numPr>
          <w:ilvl w:val="1"/>
          <w:numId w:val="3"/>
        </w:numPr>
        <w:rPr>
          <w:ins w:id="154" w:author="Dustin Fife" w:date="2020-02-12T10:21:00Z"/>
        </w:rPr>
      </w:pPr>
      <w:r>
        <w:t xml:space="preserve">problem: estimation is </w:t>
      </w:r>
      <w:ins w:id="155" w:author="Dustin Fife" w:date="2020-02-12T10:16:00Z">
        <w:r w:rsidR="00D41E18">
          <w:t xml:space="preserve">often </w:t>
        </w:r>
      </w:ins>
      <w:r>
        <w:t>performed on summary statistics</w:t>
      </w:r>
      <w:ins w:id="156" w:author="Brunwasser, Steven M" w:date="2020-03-08T14:11:00Z">
        <w:r w:rsidR="009F2654">
          <w:t xml:space="preserve"> </w:t>
        </w:r>
      </w:ins>
    </w:p>
    <w:p w14:paraId="5796AA11" w14:textId="44A36E4A" w:rsidR="00BB333C" w:rsidRDefault="00BB333C">
      <w:pPr>
        <w:pStyle w:val="ListParagraph"/>
        <w:numPr>
          <w:ilvl w:val="2"/>
          <w:numId w:val="3"/>
        </w:numPr>
        <w:pPrChange w:id="157" w:author="Dustin Fife" w:date="2020-02-12T10:21:00Z">
          <w:pPr>
            <w:pStyle w:val="ListParagraph"/>
            <w:numPr>
              <w:ilvl w:val="1"/>
              <w:numId w:val="3"/>
            </w:numPr>
            <w:ind w:left="1440" w:hanging="360"/>
          </w:pPr>
        </w:pPrChange>
      </w:pPr>
      <w:ins w:id="158" w:author="Dustin Fife" w:date="2020-02-12T10:22:00Z">
        <w:r>
          <w:t>evaluating assumptions requires raw data</w:t>
        </w:r>
      </w:ins>
    </w:p>
    <w:p w14:paraId="52CE6EC1" w14:textId="77BB6A1C" w:rsidR="00BB333C" w:rsidRDefault="00BB333C" w:rsidP="00D41E18">
      <w:pPr>
        <w:pStyle w:val="ListParagraph"/>
        <w:numPr>
          <w:ilvl w:val="2"/>
          <w:numId w:val="3"/>
        </w:numPr>
        <w:rPr>
          <w:ins w:id="159" w:author="Dustin Fife" w:date="2020-02-12T10:20:00Z"/>
        </w:rPr>
      </w:pPr>
      <w:ins w:id="160" w:author="Dustin Fife" w:date="2020-02-12T10:20:00Z">
        <w:r>
          <w:t>These summary statistics may have already lost the information required to detect assumption violations</w:t>
        </w:r>
      </w:ins>
    </w:p>
    <w:p w14:paraId="32D30E61" w14:textId="123AF128" w:rsidR="00D41E18" w:rsidDel="00BB333C" w:rsidRDefault="00D41E18" w:rsidP="00D41E18">
      <w:pPr>
        <w:pStyle w:val="ListParagraph"/>
        <w:numPr>
          <w:ilvl w:val="2"/>
          <w:numId w:val="3"/>
        </w:numPr>
        <w:rPr>
          <w:del w:id="161" w:author="Dustin Fife" w:date="2020-02-12T10:21:00Z"/>
          <w:moveTo w:id="162" w:author="Dustin Fife" w:date="2020-02-12T10:17:00Z"/>
        </w:rPr>
      </w:pPr>
      <w:moveToRangeStart w:id="163" w:author="Dustin Fife" w:date="2020-02-12T10:17:00Z" w:name="move32395036"/>
      <w:moveTo w:id="164" w:author="Dustin Fife" w:date="2020-02-12T10:17:00Z">
        <w:del w:id="165" w:author="Dustin Fife" w:date="2020-02-12T10:21:00Z">
          <w:r w:rsidDel="00BB333C">
            <w:delText>much of the ammunition for detecting viability of the assumptions is lost</w:delText>
          </w:r>
        </w:del>
      </w:moveTo>
    </w:p>
    <w:moveToRangeEnd w:id="163"/>
    <w:p w14:paraId="2EF4DD66" w14:textId="07ABF23B" w:rsidR="005C61D0" w:rsidRPr="00D41E18" w:rsidRDefault="00D41E18">
      <w:pPr>
        <w:pStyle w:val="ListParagraph"/>
        <w:numPr>
          <w:ilvl w:val="3"/>
          <w:numId w:val="3"/>
        </w:numPr>
        <w:rPr>
          <w:i/>
          <w:rPrChange w:id="166" w:author="Dustin Fife" w:date="2020-02-12T10:17:00Z">
            <w:rPr/>
          </w:rPrChange>
        </w:rPr>
        <w:pPrChange w:id="167" w:author="Dustin Fife" w:date="2020-02-12T10:17:00Z">
          <w:pPr>
            <w:pStyle w:val="ListParagraph"/>
            <w:numPr>
              <w:ilvl w:val="2"/>
              <w:numId w:val="3"/>
            </w:numPr>
            <w:ind w:left="2160" w:hanging="360"/>
          </w:pPr>
        </w:pPrChange>
      </w:pPr>
      <w:ins w:id="168" w:author="Dustin Fife" w:date="2020-02-12T10:17:00Z">
        <w:r w:rsidRPr="00D41E18">
          <w:rPr>
            <w:i/>
            <w:rPrChange w:id="169" w:author="Dustin Fife" w:date="2020-02-12T10:17:00Z">
              <w:rPr/>
            </w:rPrChange>
          </w:rPr>
          <w:t xml:space="preserve">Perhaps come up with an </w:t>
        </w:r>
      </w:ins>
      <w:proofErr w:type="spellStart"/>
      <w:r w:rsidR="005C61D0" w:rsidRPr="00D41E18">
        <w:rPr>
          <w:i/>
          <w:rPrChange w:id="170" w:author="Dustin Fife" w:date="2020-02-12T10:17:00Z">
            <w:rPr/>
          </w:rPrChange>
        </w:rPr>
        <w:t>Ambscombs</w:t>
      </w:r>
      <w:proofErr w:type="spellEnd"/>
      <w:r w:rsidR="005C61D0" w:rsidRPr="00D41E18">
        <w:rPr>
          <w:i/>
          <w:rPrChange w:id="171" w:author="Dustin Fife" w:date="2020-02-12T10:17:00Z">
            <w:rPr/>
          </w:rPrChange>
        </w:rPr>
        <w:t xml:space="preserve"> quartet in an SEM setting?</w:t>
      </w:r>
    </w:p>
    <w:p w14:paraId="02DE52A6" w14:textId="361038D3" w:rsidR="005C61D0" w:rsidRDefault="005C61D0" w:rsidP="005C61D0">
      <w:pPr>
        <w:pStyle w:val="ListParagraph"/>
        <w:numPr>
          <w:ilvl w:val="2"/>
          <w:numId w:val="3"/>
        </w:numPr>
        <w:rPr>
          <w:ins w:id="172" w:author="Dustin Fife" w:date="2020-02-12T10:19:00Z"/>
        </w:rPr>
      </w:pPr>
      <w:moveFromRangeStart w:id="173" w:author="Dustin Fife" w:date="2020-02-12T10:17:00Z" w:name="move32395036"/>
      <w:moveFrom w:id="174" w:author="Dustin Fife" w:date="2020-02-12T10:17:00Z">
        <w:r w:rsidDel="00D41E18">
          <w:t>much of the ammunition for detecting viability of the assumptions is lost</w:t>
        </w:r>
      </w:moveFrom>
    </w:p>
    <w:p w14:paraId="236AB4F8" w14:textId="5E618DFB" w:rsidR="00BB333C" w:rsidDel="00D41E18" w:rsidRDefault="00BB333C" w:rsidP="00BB333C">
      <w:pPr>
        <w:pStyle w:val="ListParagraph"/>
        <w:numPr>
          <w:ilvl w:val="2"/>
          <w:numId w:val="3"/>
        </w:numPr>
        <w:rPr>
          <w:moveFrom w:id="175" w:author="Dustin Fife" w:date="2020-02-12T10:17:00Z"/>
        </w:rPr>
      </w:pPr>
      <w:ins w:id="176" w:author="Dustin Fife" w:date="2020-02-12T10:20:00Z">
        <w:r>
          <w:t xml:space="preserve">FIML does work on raw data, </w:t>
        </w:r>
      </w:ins>
      <w:ins w:id="177" w:author="Dustin Fife" w:date="2020-02-12T10:21:00Z">
        <w:r>
          <w:t xml:space="preserve">but assumption evaluation is not a part of the standard SEM </w:t>
        </w:r>
        <w:proofErr w:type="spellStart"/>
        <w:r>
          <w:t>toolkit</w:t>
        </w:r>
      </w:ins>
    </w:p>
    <w:moveFromRangeEnd w:id="173"/>
    <w:p w14:paraId="26154D73" w14:textId="6D658200" w:rsidR="005C61D0" w:rsidDel="00BB333C" w:rsidRDefault="005C61D0">
      <w:pPr>
        <w:ind w:left="1800"/>
        <w:rPr>
          <w:del w:id="178" w:author="Dustin Fife" w:date="2020-02-12T10:22:00Z"/>
        </w:rPr>
        <w:pPrChange w:id="179" w:author="Dustin Fife" w:date="2020-02-12T10:22:00Z">
          <w:pPr>
            <w:pStyle w:val="ListParagraph"/>
            <w:numPr>
              <w:ilvl w:val="2"/>
              <w:numId w:val="3"/>
            </w:numPr>
            <w:ind w:left="2160" w:hanging="360"/>
          </w:pPr>
        </w:pPrChange>
      </w:pPr>
      <w:del w:id="180" w:author="Dustin Fife" w:date="2020-02-12T10:22:00Z">
        <w:r w:rsidDel="00BB333C">
          <w:delText>does FIML fix this???</w:delText>
        </w:r>
      </w:del>
    </w:p>
    <w:p w14:paraId="1A48EF87" w14:textId="7D58E81F" w:rsidR="00006284" w:rsidRDefault="00BB333C" w:rsidP="005C61D0">
      <w:pPr>
        <w:pStyle w:val="ListParagraph"/>
        <w:numPr>
          <w:ilvl w:val="2"/>
          <w:numId w:val="3"/>
        </w:numPr>
      </w:pPr>
      <w:ins w:id="181" w:author="Dustin Fife" w:date="2020-02-12T10:23:00Z">
        <w:r>
          <w:t>If</w:t>
        </w:r>
        <w:proofErr w:type="spellEnd"/>
        <w:r>
          <w:t xml:space="preserve"> we had </w:t>
        </w:r>
      </w:ins>
      <w:commentRangeStart w:id="182"/>
      <w:commentRangeStart w:id="183"/>
      <w:r w:rsidR="00006284">
        <w:t xml:space="preserve">visuals </w:t>
      </w:r>
      <w:del w:id="184" w:author="Dustin Fife" w:date="2020-02-12T10:23:00Z">
        <w:r w:rsidR="00006284" w:rsidDel="00BB333C">
          <w:delText xml:space="preserve">will </w:delText>
        </w:r>
      </w:del>
      <w:ins w:id="185" w:author="Dustin Fife" w:date="2020-02-12T10:23:00Z">
        <w:r>
          <w:t xml:space="preserve">we could </w:t>
        </w:r>
      </w:ins>
      <w:r w:rsidR="00006284">
        <w:t>highlight problems with model assumptions</w:t>
      </w:r>
      <w:commentRangeEnd w:id="182"/>
      <w:r w:rsidR="005A6950">
        <w:rPr>
          <w:rStyle w:val="CommentReference"/>
        </w:rPr>
        <w:commentReference w:id="182"/>
      </w:r>
      <w:commentRangeEnd w:id="183"/>
      <w:r>
        <w:rPr>
          <w:rStyle w:val="CommentReference"/>
        </w:rPr>
        <w:commentReference w:id="183"/>
      </w:r>
    </w:p>
    <w:p w14:paraId="7B19C1BD" w14:textId="3E69DF8B" w:rsidR="005C61D0" w:rsidDel="00BB333C" w:rsidRDefault="005C61D0" w:rsidP="005C61D0">
      <w:pPr>
        <w:pStyle w:val="ListParagraph"/>
        <w:numPr>
          <w:ilvl w:val="0"/>
          <w:numId w:val="3"/>
        </w:numPr>
        <w:rPr>
          <w:del w:id="186" w:author="Dustin Fife" w:date="2020-02-12T10:25:00Z"/>
        </w:rPr>
      </w:pPr>
      <w:commentRangeStart w:id="187"/>
      <w:commentRangeStart w:id="188"/>
      <w:del w:id="189" w:author="Dustin Fife" w:date="2020-02-12T10:25:00Z">
        <w:r w:rsidDel="00BB333C">
          <w:delText>people in epi don’t use it because they can’t “see” it</w:delText>
        </w:r>
        <w:commentRangeEnd w:id="187"/>
        <w:r w:rsidR="00DC1789" w:rsidDel="00BB333C">
          <w:rPr>
            <w:rStyle w:val="CommentReference"/>
          </w:rPr>
          <w:commentReference w:id="187"/>
        </w:r>
      </w:del>
      <w:commentRangeEnd w:id="188"/>
      <w:r w:rsidR="00BB333C">
        <w:rPr>
          <w:rStyle w:val="CommentReference"/>
        </w:rPr>
        <w:commentReference w:id="188"/>
      </w:r>
    </w:p>
    <w:p w14:paraId="262A7C9A" w14:textId="2145C191" w:rsidR="005C61D0" w:rsidRDefault="00BB333C" w:rsidP="008A10EA">
      <w:pPr>
        <w:pStyle w:val="ListParagraph"/>
        <w:numPr>
          <w:ilvl w:val="0"/>
          <w:numId w:val="3"/>
        </w:numPr>
      </w:pPr>
      <w:ins w:id="190" w:author="Dustin Fife" w:date="2020-02-12T10:25:00Z">
        <w:r>
          <w:t xml:space="preserve">4. </w:t>
        </w:r>
      </w:ins>
      <w:r w:rsidR="005C61D0">
        <w:t xml:space="preserve">LVM’s </w:t>
      </w:r>
      <w:del w:id="191" w:author="Dustin Fife" w:date="2020-02-12T10:26:00Z">
        <w:r w:rsidR="007740C5" w:rsidDel="00BB333C">
          <w:delText>as</w:delText>
        </w:r>
        <w:r w:rsidR="005C61D0" w:rsidDel="00BB333C">
          <w:delText xml:space="preserve"> </w:delText>
        </w:r>
      </w:del>
      <w:ins w:id="192" w:author="Dustin Fife" w:date="2020-02-12T10:26:00Z">
        <w:r>
          <w:t xml:space="preserve">are considered </w:t>
        </w:r>
      </w:ins>
      <w:r w:rsidR="005C61D0">
        <w:t>“causal models”</w:t>
      </w:r>
    </w:p>
    <w:p w14:paraId="46FAED0C" w14:textId="77777777" w:rsidR="007740C5" w:rsidRDefault="007740C5" w:rsidP="007740C5">
      <w:pPr>
        <w:pStyle w:val="ListParagraph"/>
        <w:numPr>
          <w:ilvl w:val="1"/>
          <w:numId w:val="3"/>
        </w:numPr>
      </w:pPr>
      <w:r>
        <w:t>many statistical models have less lofty goals than LVMs</w:t>
      </w:r>
    </w:p>
    <w:p w14:paraId="2364BBAE" w14:textId="77777777" w:rsidR="007740C5" w:rsidRDefault="007740C5">
      <w:pPr>
        <w:pStyle w:val="ListParagraph"/>
        <w:numPr>
          <w:ilvl w:val="2"/>
          <w:numId w:val="3"/>
        </w:numPr>
        <w:pPrChange w:id="193" w:author="Dustin Fife" w:date="2020-02-12T10:26:00Z">
          <w:pPr>
            <w:pStyle w:val="ListParagraph"/>
            <w:numPr>
              <w:ilvl w:val="1"/>
              <w:numId w:val="3"/>
            </w:numPr>
            <w:ind w:left="1440" w:hanging="360"/>
          </w:pPr>
        </w:pPrChange>
      </w:pPr>
      <w:r>
        <w:t>prediction</w:t>
      </w:r>
    </w:p>
    <w:p w14:paraId="6A80BF46" w14:textId="389D00AE" w:rsidR="007740C5" w:rsidRDefault="007740C5">
      <w:pPr>
        <w:pStyle w:val="ListParagraph"/>
        <w:numPr>
          <w:ilvl w:val="3"/>
          <w:numId w:val="3"/>
        </w:numPr>
        <w:pPrChange w:id="194" w:author="Dustin Fife" w:date="2020-02-12T10:26:00Z">
          <w:pPr>
            <w:pStyle w:val="ListParagraph"/>
            <w:numPr>
              <w:ilvl w:val="2"/>
              <w:numId w:val="3"/>
            </w:numPr>
            <w:ind w:left="2160" w:hanging="360"/>
          </w:pPr>
        </w:pPrChange>
      </w:pPr>
      <w:r>
        <w:t>doesn’t matter if the model is “true,” just want to know whether the model can predict future behavior</w:t>
      </w:r>
      <w:ins w:id="195" w:author="Brunwasser, Steven M" w:date="2020-03-08T13:39:00Z">
        <w:r w:rsidR="00F5679F">
          <w:t xml:space="preserve"> (</w:t>
        </w:r>
      </w:ins>
      <w:ins w:id="196" w:author="Brunwasser, Steven M" w:date="2020-03-08T14:29:00Z">
        <w:r w:rsidR="00D00B8D">
          <w:t xml:space="preserve">Reiss 2015; </w:t>
        </w:r>
      </w:ins>
      <w:ins w:id="197" w:author="Brunwasser, Steven M" w:date="2020-03-08T13:39:00Z">
        <w:r w:rsidR="00F5679F">
          <w:t>Shmueli 2010)</w:t>
        </w:r>
      </w:ins>
    </w:p>
    <w:p w14:paraId="6836E20E" w14:textId="77777777" w:rsidR="007740C5" w:rsidRDefault="007740C5">
      <w:pPr>
        <w:pStyle w:val="ListParagraph"/>
        <w:numPr>
          <w:ilvl w:val="2"/>
          <w:numId w:val="3"/>
        </w:numPr>
        <w:pPrChange w:id="198" w:author="Dustin Fife" w:date="2020-02-12T10:26:00Z">
          <w:pPr>
            <w:pStyle w:val="ListParagraph"/>
            <w:numPr>
              <w:ilvl w:val="1"/>
              <w:numId w:val="3"/>
            </w:numPr>
            <w:ind w:left="1440" w:hanging="360"/>
          </w:pPr>
        </w:pPrChange>
      </w:pPr>
      <w:r>
        <w:t>theory-development in regression</w:t>
      </w:r>
    </w:p>
    <w:p w14:paraId="1C8B1612" w14:textId="77777777" w:rsidR="007740C5" w:rsidRDefault="007740C5">
      <w:pPr>
        <w:pStyle w:val="ListParagraph"/>
        <w:numPr>
          <w:ilvl w:val="3"/>
          <w:numId w:val="3"/>
        </w:numPr>
        <w:pPrChange w:id="199" w:author="Dustin Fife" w:date="2020-02-12T10:26:00Z">
          <w:pPr>
            <w:pStyle w:val="ListParagraph"/>
            <w:numPr>
              <w:ilvl w:val="2"/>
              <w:numId w:val="3"/>
            </w:numPr>
            <w:ind w:left="2160" w:hanging="360"/>
          </w:pPr>
        </w:pPrChange>
      </w:pPr>
      <w:r>
        <w:t>compare two models of reality</w:t>
      </w:r>
    </w:p>
    <w:p w14:paraId="1EDA61FE" w14:textId="0BFB6965" w:rsidR="007740C5" w:rsidRDefault="007740C5">
      <w:pPr>
        <w:pStyle w:val="ListParagraph"/>
        <w:numPr>
          <w:ilvl w:val="3"/>
          <w:numId w:val="3"/>
        </w:numPr>
        <w:pPrChange w:id="200" w:author="Dustin Fife" w:date="2020-02-12T10:26:00Z">
          <w:pPr>
            <w:pStyle w:val="ListParagraph"/>
            <w:numPr>
              <w:ilvl w:val="2"/>
              <w:numId w:val="3"/>
            </w:numPr>
            <w:ind w:left="2160" w:hanging="360"/>
          </w:pPr>
        </w:pPrChange>
      </w:pPr>
      <w:r>
        <w:t>goal is only to see which model is better supported</w:t>
      </w:r>
      <w:ins w:id="201" w:author="Brunwasser, Steven M" w:date="2020-03-08T13:40:00Z">
        <w:r w:rsidR="00F5679F">
          <w:t xml:space="preserve"> (Maxwell &amp; Delaney 2004) </w:t>
        </w:r>
      </w:ins>
      <w:ins w:id="202" w:author="Brunwasser, Steven M" w:date="2020-03-08T13:41:00Z">
        <w:r w:rsidR="00F5679F">
          <w:t>–</w:t>
        </w:r>
      </w:ins>
      <w:ins w:id="203" w:author="Brunwasser, Steven M" w:date="2020-03-08T13:40:00Z">
        <w:r w:rsidR="00F5679F">
          <w:t xml:space="preserve"> maybe </w:t>
        </w:r>
      </w:ins>
      <w:ins w:id="204" w:author="Brunwasser, Steven M" w:date="2020-03-08T13:41:00Z">
        <w:r w:rsidR="00F5679F">
          <w:t>note that this is often done in SEM as well</w:t>
        </w:r>
      </w:ins>
      <w:ins w:id="205" w:author="Brunwasser, Steven M" w:date="2020-03-08T13:42:00Z">
        <w:r w:rsidR="00F5679F">
          <w:t xml:space="preserve"> (Gonzalez &amp; Griffin 2001)</w:t>
        </w:r>
      </w:ins>
    </w:p>
    <w:p w14:paraId="3AEE229E" w14:textId="2286722E" w:rsidR="007740C5" w:rsidRDefault="007740C5" w:rsidP="007740C5">
      <w:pPr>
        <w:pStyle w:val="ListParagraph"/>
        <w:numPr>
          <w:ilvl w:val="1"/>
          <w:numId w:val="3"/>
        </w:numPr>
      </w:pPr>
      <w:r>
        <w:t xml:space="preserve">LVMs: entire ensemble of assumptions </w:t>
      </w:r>
      <w:ins w:id="206" w:author="Brunwasser, Steven M" w:date="2020-03-08T13:43:00Z">
        <w:r w:rsidR="00F5679F">
          <w:t>“</w:t>
        </w:r>
      </w:ins>
      <w:r>
        <w:t>evaluated</w:t>
      </w:r>
      <w:ins w:id="207" w:author="Brunwasser, Steven M" w:date="2020-03-08T13:43:00Z">
        <w:r w:rsidR="00F5679F">
          <w:t>”</w:t>
        </w:r>
      </w:ins>
      <w:r>
        <w:t xml:space="preserve"> simultaneously</w:t>
      </w:r>
      <w:ins w:id="208" w:author="Brunwasser, Steven M" w:date="2020-03-08T14:11:00Z">
        <w:r w:rsidR="009F2654">
          <w:t xml:space="preserve"> (Kline 2016)</w:t>
        </w:r>
      </w:ins>
    </w:p>
    <w:p w14:paraId="5CB2DCF7" w14:textId="77777777" w:rsidR="007740C5" w:rsidRDefault="007740C5" w:rsidP="007740C5">
      <w:pPr>
        <w:pStyle w:val="ListParagraph"/>
        <w:numPr>
          <w:ilvl w:val="2"/>
          <w:numId w:val="3"/>
        </w:numPr>
      </w:pPr>
      <w:r>
        <w:t>fit is taken as evidence the entirety of the model’s assumptions are true</w:t>
      </w:r>
    </w:p>
    <w:p w14:paraId="54D3DA34" w14:textId="77777777" w:rsidR="009D6972" w:rsidRDefault="009D6972" w:rsidP="007740C5">
      <w:pPr>
        <w:pStyle w:val="ListParagraph"/>
        <w:numPr>
          <w:ilvl w:val="2"/>
          <w:numId w:val="3"/>
        </w:numPr>
      </w:pPr>
      <w:r>
        <w:t>fit is taken as support for a theory</w:t>
      </w:r>
    </w:p>
    <w:p w14:paraId="5E66DB00" w14:textId="77777777" w:rsidR="009D6972" w:rsidRDefault="009D6972" w:rsidP="009D6972">
      <w:pPr>
        <w:pStyle w:val="ListParagraph"/>
        <w:numPr>
          <w:ilvl w:val="2"/>
          <w:numId w:val="3"/>
        </w:numPr>
      </w:pPr>
      <w:r>
        <w:t>problems</w:t>
      </w:r>
    </w:p>
    <w:p w14:paraId="2AEC6E3C" w14:textId="52978FC8" w:rsidR="005C61D0" w:rsidRDefault="005C61D0" w:rsidP="009D6972">
      <w:pPr>
        <w:pStyle w:val="ListParagraph"/>
        <w:numPr>
          <w:ilvl w:val="3"/>
          <w:numId w:val="3"/>
        </w:numPr>
      </w:pPr>
      <w:r>
        <w:t>equivalent</w:t>
      </w:r>
      <w:r w:rsidR="009D6972">
        <w:t xml:space="preserve">/near-equivalent </w:t>
      </w:r>
      <w:r>
        <w:t>models</w:t>
      </w:r>
      <w:ins w:id="209" w:author="Brunwasser, Steven M" w:date="2020-03-08T13:45:00Z">
        <w:r w:rsidR="00F5679F">
          <w:t xml:space="preserve"> (</w:t>
        </w:r>
        <w:proofErr w:type="spellStart"/>
        <w:r w:rsidR="00F5679F">
          <w:t>Tomarken</w:t>
        </w:r>
        <w:proofErr w:type="spellEnd"/>
        <w:r w:rsidR="00F5679F">
          <w:t xml:space="preserve"> &amp; Waller 2005)</w:t>
        </w:r>
      </w:ins>
    </w:p>
    <w:p w14:paraId="4B4DC877" w14:textId="0D6D9CBE" w:rsidR="009D6972" w:rsidRDefault="009D6972" w:rsidP="009D6972">
      <w:pPr>
        <w:pStyle w:val="ListParagraph"/>
        <w:numPr>
          <w:ilvl w:val="3"/>
          <w:numId w:val="3"/>
        </w:numPr>
      </w:pPr>
      <w:r>
        <w:t>local misfit masked by global fit</w:t>
      </w:r>
      <w:ins w:id="210" w:author="Brunwasser, Steven M" w:date="2020-03-08T13:45:00Z">
        <w:r w:rsidR="00F5679F">
          <w:t xml:space="preserve"> (Kline 2016)</w:t>
        </w:r>
      </w:ins>
    </w:p>
    <w:p w14:paraId="021060D0" w14:textId="0338851D" w:rsidR="00D07DB4" w:rsidRDefault="00D07DB4" w:rsidP="0099437E">
      <w:pPr>
        <w:pStyle w:val="ListParagraph"/>
        <w:numPr>
          <w:ilvl w:val="1"/>
          <w:numId w:val="3"/>
        </w:numPr>
        <w:rPr>
          <w:ins w:id="211" w:author="Dustin Fife" w:date="2020-02-12T10:27:00Z"/>
        </w:rPr>
      </w:pPr>
      <w:commentRangeStart w:id="212"/>
      <w:r>
        <w:t>visuals can show which parts of the model are supported by the data and which are not</w:t>
      </w:r>
    </w:p>
    <w:p w14:paraId="2A574FFA" w14:textId="0030C485" w:rsidR="0099437E" w:rsidRDefault="0099437E">
      <w:pPr>
        <w:pStyle w:val="ListParagraph"/>
        <w:numPr>
          <w:ilvl w:val="2"/>
          <w:numId w:val="3"/>
        </w:numPr>
        <w:pPrChange w:id="213" w:author="Dustin Fife" w:date="2020-02-12T10:27:00Z">
          <w:pPr>
            <w:pStyle w:val="ListParagraph"/>
            <w:numPr>
              <w:ilvl w:val="3"/>
              <w:numId w:val="3"/>
            </w:numPr>
            <w:ind w:left="2880" w:hanging="360"/>
          </w:pPr>
        </w:pPrChange>
      </w:pPr>
      <w:ins w:id="214" w:author="Dustin Fife" w:date="2020-02-12T10:27:00Z">
        <w:r>
          <w:t>and thus better guide theory</w:t>
        </w:r>
      </w:ins>
      <w:commentRangeEnd w:id="212"/>
      <w:r w:rsidR="00F5679F">
        <w:rPr>
          <w:rStyle w:val="CommentReference"/>
        </w:rPr>
        <w:commentReference w:id="212"/>
      </w:r>
    </w:p>
    <w:p w14:paraId="495ECE66" w14:textId="10846A8F" w:rsidR="00AA2A40" w:rsidRDefault="0099437E" w:rsidP="00AA2A40">
      <w:pPr>
        <w:pStyle w:val="ListParagraph"/>
        <w:numPr>
          <w:ilvl w:val="0"/>
          <w:numId w:val="3"/>
        </w:numPr>
      </w:pPr>
      <w:ins w:id="215" w:author="Dustin Fife" w:date="2020-02-12T10:27:00Z">
        <w:r>
          <w:t xml:space="preserve">5. There is a </w:t>
        </w:r>
      </w:ins>
      <w:del w:id="216" w:author="Dustin Fife" w:date="2020-02-12T10:27:00Z">
        <w:r w:rsidR="00AA2A40" w:rsidDel="0099437E">
          <w:delText xml:space="preserve">Strong </w:delText>
        </w:r>
      </w:del>
      <w:ins w:id="217" w:author="Dustin Fife" w:date="2020-02-12T10:27:00Z">
        <w:r>
          <w:t xml:space="preserve">strong </w:t>
        </w:r>
      </w:ins>
      <w:r w:rsidR="00AA2A40">
        <w:t>divide between best-practices and actual practices</w:t>
      </w:r>
      <w:ins w:id="218" w:author="Brunwasser, Steven M" w:date="2020-03-08T14:13:00Z">
        <w:r w:rsidR="009F2654">
          <w:t xml:space="preserve"> (</w:t>
        </w:r>
        <w:proofErr w:type="spellStart"/>
        <w:r w:rsidR="009F2654">
          <w:t>Goodboy</w:t>
        </w:r>
        <w:proofErr w:type="spellEnd"/>
        <w:r w:rsidR="009F2654">
          <w:t xml:space="preserve"> &amp; Kline 2017)</w:t>
        </w:r>
      </w:ins>
    </w:p>
    <w:p w14:paraId="5520F9CB" w14:textId="23DF7D39" w:rsidR="00AA2A40" w:rsidRDefault="00AA2A40" w:rsidP="00AA2A40">
      <w:pPr>
        <w:pStyle w:val="ListParagraph"/>
        <w:numPr>
          <w:ilvl w:val="1"/>
          <w:numId w:val="3"/>
        </w:numPr>
        <w:rPr>
          <w:ins w:id="219" w:author="Dustin Fife" w:date="2020-02-12T10:29:00Z"/>
        </w:rPr>
      </w:pPr>
      <w:r>
        <w:t>people still rely on</w:t>
      </w:r>
      <w:ins w:id="220" w:author="Dustin Fife" w:date="2020-02-12T10:27:00Z">
        <w:r w:rsidR="0099437E">
          <w:t xml:space="preserve"> antiquated</w:t>
        </w:r>
      </w:ins>
      <w:r>
        <w:t xml:space="preserve"> rules of thumb</w:t>
      </w:r>
      <w:ins w:id="221" w:author="Dustin Fife" w:date="2020-02-12T10:27:00Z">
        <w:r w:rsidR="0099437E">
          <w:t xml:space="preserve"> poorly supported by empirical evidence</w:t>
        </w:r>
      </w:ins>
    </w:p>
    <w:p w14:paraId="4FD3C53A" w14:textId="07CC4E92" w:rsidR="0099437E" w:rsidRDefault="0099437E">
      <w:pPr>
        <w:pStyle w:val="ListParagraph"/>
        <w:numPr>
          <w:ilvl w:val="2"/>
          <w:numId w:val="3"/>
        </w:numPr>
        <w:pPrChange w:id="222" w:author="Dustin Fife" w:date="2020-02-12T10:29:00Z">
          <w:pPr>
            <w:pStyle w:val="ListParagraph"/>
            <w:numPr>
              <w:ilvl w:val="1"/>
              <w:numId w:val="3"/>
            </w:numPr>
            <w:ind w:left="1440" w:hanging="360"/>
          </w:pPr>
        </w:pPrChange>
      </w:pPr>
      <w:ins w:id="223" w:author="Dustin Fife" w:date="2020-02-12T10:29:00Z">
        <w:r>
          <w:t xml:space="preserve">as we show in this paper, </w:t>
        </w:r>
        <w:r w:rsidR="009E3357">
          <w:t>visuals can highlight problems even when indices suggest the model fits</w:t>
        </w:r>
      </w:ins>
    </w:p>
    <w:p w14:paraId="6D1BD050" w14:textId="663BBF8F" w:rsidR="00AA2A40" w:rsidRDefault="00AA2A40" w:rsidP="00AA2A40">
      <w:pPr>
        <w:pStyle w:val="ListParagraph"/>
        <w:numPr>
          <w:ilvl w:val="1"/>
          <w:numId w:val="3"/>
        </w:numPr>
      </w:pPr>
      <w:commentRangeStart w:id="224"/>
      <w:commentRangeStart w:id="225"/>
      <w:r>
        <w:t>other “rules” people violate?</w:t>
      </w:r>
      <w:commentRangeEnd w:id="224"/>
      <w:r w:rsidR="0099437E">
        <w:rPr>
          <w:rStyle w:val="CommentReference"/>
        </w:rPr>
        <w:commentReference w:id="224"/>
      </w:r>
      <w:commentRangeEnd w:id="225"/>
      <w:r w:rsidR="009A6D33">
        <w:rPr>
          <w:rStyle w:val="CommentReference"/>
        </w:rPr>
        <w:commentReference w:id="225"/>
      </w:r>
      <w:ins w:id="226" w:author="Brunwasser, Steven M" w:date="2020-03-08T13:51:00Z">
        <w:r w:rsidR="009A6D33">
          <w:t xml:space="preserve"> (</w:t>
        </w:r>
        <w:proofErr w:type="spellStart"/>
        <w:r w:rsidR="009A6D33">
          <w:t>Tomarken</w:t>
        </w:r>
        <w:proofErr w:type="spellEnd"/>
        <w:r w:rsidR="009A6D33">
          <w:t xml:space="preserve"> &amp; Waller 2003; 2005)</w:t>
        </w:r>
      </w:ins>
    </w:p>
    <w:p w14:paraId="5F1378A8" w14:textId="51B151B7" w:rsidR="00F04316" w:rsidRDefault="00CD3B2C" w:rsidP="00AA2A40">
      <w:pPr>
        <w:pStyle w:val="ListParagraph"/>
        <w:numPr>
          <w:ilvl w:val="1"/>
          <w:numId w:val="3"/>
        </w:numPr>
      </w:pPr>
      <w:ins w:id="227" w:author="Dustin Fife" w:date="2020-02-12T10:30:00Z">
        <w:r>
          <w:t>researchers treat</w:t>
        </w:r>
      </w:ins>
      <w:del w:id="228" w:author="Dustin Fife" w:date="2020-02-12T10:30:00Z">
        <w:r w:rsidR="00F04316" w:rsidDel="00CD3B2C">
          <w:delText>consider</w:delText>
        </w:r>
      </w:del>
      <w:r w:rsidR="00F04316">
        <w:t xml:space="preserve"> “fit” a binary characteristic</w:t>
      </w:r>
    </w:p>
    <w:p w14:paraId="0908BEF1" w14:textId="77777777" w:rsidR="00722302" w:rsidRDefault="00722302" w:rsidP="00722302">
      <w:pPr>
        <w:pStyle w:val="ListParagraph"/>
        <w:numPr>
          <w:ilvl w:val="2"/>
          <w:numId w:val="3"/>
        </w:numPr>
      </w:pPr>
      <w:r>
        <w:lastRenderedPageBreak/>
        <w:t>visuals discourage dichotomization because visuals themselves are continuous</w:t>
      </w:r>
    </w:p>
    <w:p w14:paraId="2F91EB55" w14:textId="5A6CA77B" w:rsidR="00222172" w:rsidRDefault="00222172" w:rsidP="00722302">
      <w:pPr>
        <w:pStyle w:val="ListParagraph"/>
        <w:numPr>
          <w:ilvl w:val="2"/>
          <w:numId w:val="3"/>
        </w:numPr>
      </w:pPr>
      <w:r>
        <w:t xml:space="preserve">visuals are more easily understood than endless lists of rules of thumb </w:t>
      </w:r>
      <w:del w:id="229" w:author="Dustin Fife" w:date="2020-02-12T10:31:00Z">
        <w:r w:rsidDel="00CD3B2C">
          <w:fldChar w:fldCharType="begin" w:fldLock="1"/>
        </w:r>
        <w:r w:rsidR="00D41E18" w:rsidDel="00CD3B2C">
          <w:delInstrText>ADDIN CSL_CITATION {"citationItems":[{"id":"ITEM-1","itemData":{"DOI":"10.31234/OSF.IO/R8G7C","author":[{"dropping-particle":"","family":"Fife","given":"Dustin A.","non-dropping-particle":"","parse-names":false,"suffix":""}],"container-title":"Perspectives on Psychological Science","id":"ITEM-1","issued":{"date-parts":[["0"]]},"publisher":"PsyArXiv","title":"The Eight Steps of Data Analysis: A Graphical Framework to Promote Sound Statistical Analysis","type":"article-journal","volume":"(in press)"},"uris":["http://www.mendeley.com/documents/?uuid=6e68e901-ebce-3fa8-a1ac-81d79a8bff57"]}],"mendeley":{"formattedCitation":"(Fife, n.d.)","plainTextFormattedCitation":"(Fife, n.d.)","previouslyFormattedCitation":"(Fife, n.d.)"},"properties":{"noteIndex":0},"schema":"https://github.com/citation-style-language/schema/raw/master/csl-citation.json"}</w:delInstrText>
        </w:r>
        <w:r w:rsidDel="00CD3B2C">
          <w:fldChar w:fldCharType="separate"/>
        </w:r>
        <w:r w:rsidR="00E0758E" w:rsidRPr="00E0758E" w:rsidDel="00CD3B2C">
          <w:rPr>
            <w:noProof/>
          </w:rPr>
          <w:delText>(Fife, n.d.)</w:delText>
        </w:r>
        <w:r w:rsidDel="00CD3B2C">
          <w:fldChar w:fldCharType="end"/>
        </w:r>
      </w:del>
    </w:p>
    <w:p w14:paraId="7AB2D73F" w14:textId="270F5011" w:rsidR="00B254C6" w:rsidDel="009A6D33" w:rsidRDefault="00B254C6" w:rsidP="00722302">
      <w:pPr>
        <w:pStyle w:val="ListParagraph"/>
        <w:numPr>
          <w:ilvl w:val="2"/>
          <w:numId w:val="3"/>
        </w:numPr>
        <w:rPr>
          <w:del w:id="230" w:author="Brunwasser, Steven M" w:date="2020-03-08T13:56:00Z"/>
        </w:rPr>
      </w:pPr>
      <w:commentRangeStart w:id="231"/>
      <w:del w:id="232" w:author="Brunwasser, Steven M" w:date="2020-03-08T13:56:00Z">
        <w:r w:rsidDel="009A6D33">
          <w:delText xml:space="preserve">may encourage better sensitivity analyses (?) – by identifying potentially problematic or influential data points </w:delText>
        </w:r>
        <w:commentRangeEnd w:id="231"/>
        <w:r w:rsidR="00CD3B2C" w:rsidDel="009A6D33">
          <w:rPr>
            <w:rStyle w:val="CommentReference"/>
          </w:rPr>
          <w:commentReference w:id="231"/>
        </w:r>
      </w:del>
    </w:p>
    <w:p w14:paraId="0BFDF62C" w14:textId="77777777" w:rsidR="00996A03" w:rsidRDefault="00996A03" w:rsidP="00996A03">
      <w:pPr>
        <w:pStyle w:val="ListParagraph"/>
        <w:numPr>
          <w:ilvl w:val="0"/>
          <w:numId w:val="3"/>
        </w:numPr>
      </w:pPr>
      <w:r>
        <w:t>All these suggest a strong need for intuitive visuals</w:t>
      </w:r>
    </w:p>
    <w:p w14:paraId="28D9A4BE" w14:textId="77777777" w:rsidR="00996A03" w:rsidRDefault="00996A03" w:rsidP="00996A03">
      <w:pPr>
        <w:pStyle w:val="ListParagraph"/>
        <w:numPr>
          <w:ilvl w:val="0"/>
          <w:numId w:val="3"/>
        </w:numPr>
      </w:pPr>
      <w:r>
        <w:t>Our approach will accomplish several goals</w:t>
      </w:r>
    </w:p>
    <w:p w14:paraId="4091CDB0" w14:textId="77777777" w:rsidR="00996A03" w:rsidRDefault="00996A03" w:rsidP="00996A03">
      <w:pPr>
        <w:pStyle w:val="ListParagraph"/>
        <w:numPr>
          <w:ilvl w:val="1"/>
          <w:numId w:val="3"/>
        </w:numPr>
      </w:pPr>
      <w:r>
        <w:t>highlight global and local misfit</w:t>
      </w:r>
    </w:p>
    <w:p w14:paraId="348CA969" w14:textId="77777777" w:rsidR="00996A03" w:rsidRDefault="00996A03" w:rsidP="00996A03">
      <w:pPr>
        <w:pStyle w:val="ListParagraph"/>
        <w:numPr>
          <w:ilvl w:val="1"/>
          <w:numId w:val="3"/>
        </w:numPr>
      </w:pPr>
      <w:r>
        <w:t>provide guidance for correcting misfit</w:t>
      </w:r>
    </w:p>
    <w:p w14:paraId="134BFE22" w14:textId="77777777" w:rsidR="00996A03" w:rsidRDefault="00996A03" w:rsidP="00996A03">
      <w:pPr>
        <w:pStyle w:val="ListParagraph"/>
        <w:numPr>
          <w:ilvl w:val="1"/>
          <w:numId w:val="3"/>
        </w:numPr>
      </w:pPr>
      <w:r>
        <w:t>assess viability of model assumptions</w:t>
      </w:r>
    </w:p>
    <w:p w14:paraId="656121C9" w14:textId="12E278E2" w:rsidR="00996A03" w:rsidRDefault="00996A03" w:rsidP="00996A03">
      <w:pPr>
        <w:pStyle w:val="ListParagraph"/>
        <w:numPr>
          <w:ilvl w:val="1"/>
          <w:numId w:val="3"/>
        </w:numPr>
        <w:rPr>
          <w:ins w:id="233" w:author="Brunwasser, Steven M" w:date="2020-03-08T13:53:00Z"/>
        </w:rPr>
      </w:pPr>
      <w:r>
        <w:t>improve encoding through intuitive graphics</w:t>
      </w:r>
    </w:p>
    <w:p w14:paraId="15442F6D" w14:textId="48DB1969" w:rsidR="009A6D33" w:rsidRDefault="009A6D33" w:rsidP="00996A03">
      <w:pPr>
        <w:pStyle w:val="ListParagraph"/>
        <w:numPr>
          <w:ilvl w:val="1"/>
          <w:numId w:val="3"/>
        </w:numPr>
      </w:pPr>
      <w:ins w:id="234" w:author="Brunwasser, Steven M" w:date="2020-03-08T13:53:00Z">
        <w:r>
          <w:t>help applied users better understand what SEM models are doing?</w:t>
        </w:r>
      </w:ins>
    </w:p>
    <w:p w14:paraId="5A5A0824" w14:textId="25D6BBD6" w:rsidR="00222172" w:rsidRDefault="00222172" w:rsidP="00996A03">
      <w:pPr>
        <w:pStyle w:val="ListParagraph"/>
        <w:numPr>
          <w:ilvl w:val="1"/>
          <w:numId w:val="3"/>
        </w:numPr>
      </w:pPr>
      <w:r>
        <w:t>all within an easy-to-use R package</w:t>
      </w:r>
      <w:ins w:id="235" w:author="Dustin Fife" w:date="2020-02-12T10:33:00Z">
        <w:r w:rsidR="00CD3B2C">
          <w:t xml:space="preserve">, </w:t>
        </w:r>
        <w:proofErr w:type="spellStart"/>
        <w:r w:rsidR="00CD3B2C">
          <w:t>flexplavaan</w:t>
        </w:r>
        <w:proofErr w:type="spellEnd"/>
        <w:r w:rsidR="00CD3B2C">
          <w:t>,</w:t>
        </w:r>
      </w:ins>
      <w:r>
        <w:t xml:space="preserve"> that pairs with </w:t>
      </w:r>
      <w:proofErr w:type="spellStart"/>
      <w:r>
        <w:t>lavaan</w:t>
      </w:r>
      <w:proofErr w:type="spellEnd"/>
    </w:p>
    <w:p w14:paraId="4AF72B0A" w14:textId="77777777" w:rsidR="00201FFB" w:rsidRDefault="00201FFB" w:rsidP="00201FFB"/>
    <w:p w14:paraId="073AEFEF" w14:textId="77777777" w:rsidR="00201FFB" w:rsidRPr="008B33B7" w:rsidRDefault="00201FFB" w:rsidP="008B33B7">
      <w:pPr>
        <w:jc w:val="center"/>
        <w:rPr>
          <w:b/>
        </w:rPr>
      </w:pPr>
      <w:r w:rsidRPr="008B33B7">
        <w:rPr>
          <w:b/>
        </w:rPr>
        <w:t xml:space="preserve">Previous </w:t>
      </w:r>
      <w:r w:rsidR="008B33B7">
        <w:rPr>
          <w:b/>
        </w:rPr>
        <w:t>A</w:t>
      </w:r>
      <w:r w:rsidRPr="008B33B7">
        <w:rPr>
          <w:b/>
        </w:rPr>
        <w:t>pproaches</w:t>
      </w:r>
      <w:r w:rsidR="008B33B7">
        <w:rPr>
          <w:b/>
        </w:rPr>
        <w:t xml:space="preserve"> to Visualizing LVMs</w:t>
      </w:r>
    </w:p>
    <w:p w14:paraId="4CB0B581" w14:textId="08FCF68E" w:rsidR="00CD3B2C" w:rsidRDefault="00CD3B2C" w:rsidP="00C72A4A">
      <w:pPr>
        <w:pStyle w:val="ListParagraph"/>
        <w:numPr>
          <w:ilvl w:val="0"/>
          <w:numId w:val="3"/>
        </w:numPr>
        <w:rPr>
          <w:ins w:id="236" w:author="Dustin Fife" w:date="2020-02-12T10:34:00Z"/>
        </w:rPr>
      </w:pPr>
      <w:proofErr w:type="spellStart"/>
      <w:ins w:id="237" w:author="Dustin Fife" w:date="2020-02-12T10:33:00Z">
        <w:r>
          <w:t>Hallgren</w:t>
        </w:r>
        <w:proofErr w:type="spellEnd"/>
        <w:r>
          <w:t xml:space="preserve"> et al. </w:t>
        </w:r>
        <w:r>
          <w:fldChar w:fldCharType="begin" w:fldLock="1"/>
        </w:r>
      </w:ins>
      <w:r w:rsidR="00064BAC">
        <w:instrText>ADDIN CSL_CITATION {"citationItems":[{"id":"ITEM-1","itemData":{"DOI":"10.1016/j.addbeh.2018.08.030","ISSN":"18736327","abstract":"Introduction: Structural equation modeling (SEM) is a multivariate data analytic technique used in many domains of addictive behaviors research. SEM results are usually summarized and communicated through statistical tables and path diagrams, which emphasize path coefficients and global fit without showing specific quantitative values of data points that underlie the model results. Data visualization methods are often absent in SEM research, which may limit the quality and impact of SEM research by reducing data transparency, obscuring unexpected data anomalies and unmodeled heterogeneity, and inhibiting the communication of SEM research findings to research stakeholders who do not have advanced statistical training in SEM. Methods and results: In this report, we show how data visualization methods can address these limitations and improve the quality of SEM-based addictive behaviors research. We first introduce SEM and data visualization methodologies and differentiate data visualizations from model visualizations that are commonly used in SEM, such as path diagrams. We then discuss ways researchers may utilize data visualization in SEM research, including by obtaining estimates of latent variables and by visualizing multivariate relations in two-dimensional figures. R syntax is provided to help others generate data visualizations for several types of effects commonly modeled in SEM, including correlation, regression, moderation, and simple mediation. Discussion: The techniques outlined here may help spur the use of data visualization in SEM-based addictive behaviors research. Using data visualization in SEM may enhance methodological transparency and improve communication of research findings.","author":[{"dropping-particle":"","family":"Hallgren","given":"Kevin A.","non-dropping-particle":"","parse-names":false,"suffix":""},{"dropping-particle":"","family":"McCabe","given":"Connor J.","non-dropping-particle":"","parse-names":false,"suffix":""},{"dropping-particle":"","family":"King","given":"Kevin M.","non-dropping-particle":"","parse-names":false,"suffix":""},{"dropping-particle":"","family":"Atkins","given":"David C.","non-dropping-particle":"","parse-names":false,"suffix":""}],"container-title":"Addictive Behaviors","id":"ITEM-1","issued":{"date-parts":[["2019","7","1"]]},"note":"This is an important article to reference when I write my SEM visualization paper, but it is lacking in a lot of areas. Primarily, it treats the latent variable as if it is observed, with only passing mention that it is not. Also, there’s no discussion about how to tell whether there is nonlinearity and how to assess the viability of the fit of the model.","page":"74-82","publisher":"Elsevier Ltd","title":"Beyond path diagrams: Enhancing applied structural equation modeling research through data visualization","type":"article-journal","volume":"94"},"suppress-author":1,"uris":["http://www.mendeley.com/documents/?uuid=6055e1e2-17a0-36b0-9be2-a6ae1f7594c8"]}],"mendeley":{"formattedCitation":"(2019)","plainTextFormattedCitation":"(2019)","previouslyFormattedCitation":"(2019)"},"properties":{"noteIndex":0},"schema":"https://github.com/citation-style-language/schema/raw/master/csl-citation.json"}</w:instrText>
      </w:r>
      <w:r>
        <w:fldChar w:fldCharType="separate"/>
      </w:r>
      <w:r w:rsidRPr="00CD3B2C">
        <w:rPr>
          <w:noProof/>
        </w:rPr>
        <w:t>(2019)</w:t>
      </w:r>
      <w:ins w:id="238" w:author="Dustin Fife" w:date="2020-02-12T10:33:00Z">
        <w:r>
          <w:fldChar w:fldCharType="end"/>
        </w:r>
        <w:r>
          <w:t xml:space="preserve"> suggested that researchers move “beyond path diagrams” and begin plotting the statistical models estimated f</w:t>
        </w:r>
      </w:ins>
      <w:ins w:id="239" w:author="Dustin Fife" w:date="2020-02-12T10:34:00Z">
        <w:r>
          <w:t xml:space="preserve">rom LVMs. </w:t>
        </w:r>
      </w:ins>
    </w:p>
    <w:p w14:paraId="4546AB40" w14:textId="69335317" w:rsidR="00CD3B2C" w:rsidRDefault="00CD3B2C" w:rsidP="00CD3B2C">
      <w:pPr>
        <w:pStyle w:val="ListParagraph"/>
        <w:numPr>
          <w:ilvl w:val="1"/>
          <w:numId w:val="3"/>
        </w:numPr>
        <w:rPr>
          <w:ins w:id="240" w:author="Dustin Fife" w:date="2020-02-12T10:34:00Z"/>
        </w:rPr>
      </w:pPr>
      <w:ins w:id="241" w:author="Dustin Fife" w:date="2020-02-12T10:34:00Z">
        <w:r>
          <w:t>we echo that plea</w:t>
        </w:r>
      </w:ins>
    </w:p>
    <w:p w14:paraId="71078A1F" w14:textId="63BA639F" w:rsidR="00CD3B2C" w:rsidRDefault="00CD3B2C">
      <w:pPr>
        <w:pStyle w:val="ListParagraph"/>
        <w:numPr>
          <w:ilvl w:val="1"/>
          <w:numId w:val="3"/>
        </w:numPr>
        <w:rPr>
          <w:ins w:id="242" w:author="Dustin Fife" w:date="2020-02-12T10:33:00Z"/>
        </w:rPr>
        <w:pPrChange w:id="243" w:author="Dustin Fife" w:date="2020-02-12T10:34:00Z">
          <w:pPr>
            <w:pStyle w:val="ListParagraph"/>
            <w:numPr>
              <w:numId w:val="3"/>
            </w:numPr>
            <w:ind w:hanging="360"/>
          </w:pPr>
        </w:pPrChange>
      </w:pPr>
      <w:ins w:id="244" w:author="Dustin Fife" w:date="2020-02-12T10:34:00Z">
        <w:r>
          <w:t>various approaches have been suggested, each with strengths and limitations</w:t>
        </w:r>
      </w:ins>
    </w:p>
    <w:p w14:paraId="7B135A5E" w14:textId="026D157A" w:rsidR="00201FFB" w:rsidRDefault="00CD3B2C" w:rsidP="00C72A4A">
      <w:pPr>
        <w:pStyle w:val="ListParagraph"/>
        <w:numPr>
          <w:ilvl w:val="0"/>
          <w:numId w:val="3"/>
        </w:numPr>
      </w:pPr>
      <w:ins w:id="245" w:author="Dustin Fife" w:date="2020-02-12T10:34:00Z">
        <w:r>
          <w:t xml:space="preserve">1. </w:t>
        </w:r>
      </w:ins>
      <w:r w:rsidR="00201FFB">
        <w:t>Factor score approaches</w:t>
      </w:r>
    </w:p>
    <w:p w14:paraId="307ED158" w14:textId="32CD6FF6" w:rsidR="00201FFB" w:rsidRDefault="00201FFB" w:rsidP="00201FFB">
      <w:pPr>
        <w:pStyle w:val="ListParagraph"/>
        <w:numPr>
          <w:ilvl w:val="1"/>
          <w:numId w:val="3"/>
        </w:numPr>
      </w:pPr>
      <w:r>
        <w:t>these approaches create visuals of the latent variables themselves</w:t>
      </w:r>
      <w:r w:rsidR="00B254C6">
        <w:t xml:space="preserve"> based on the deterministic part of the latent variable model</w:t>
      </w:r>
    </w:p>
    <w:p w14:paraId="0C31E6ED" w14:textId="77777777" w:rsidR="00201FFB" w:rsidRDefault="00201FFB" w:rsidP="00201FFB">
      <w:pPr>
        <w:pStyle w:val="ListParagraph"/>
        <w:numPr>
          <w:ilvl w:val="2"/>
          <w:numId w:val="3"/>
        </w:numPr>
      </w:pPr>
      <w:r>
        <w:t>i.e., each dot in a scatterplot is an estimated score</w:t>
      </w:r>
    </w:p>
    <w:p w14:paraId="7174D049" w14:textId="77777777" w:rsidR="00201FFB" w:rsidRDefault="00201FFB" w:rsidP="00201FFB">
      <w:pPr>
        <w:pStyle w:val="ListParagraph"/>
        <w:numPr>
          <w:ilvl w:val="1"/>
          <w:numId w:val="3"/>
        </w:numPr>
      </w:pPr>
      <w:proofErr w:type="spellStart"/>
      <w:r>
        <w:t>Hallgren</w:t>
      </w:r>
      <w:proofErr w:type="spellEnd"/>
      <w:r>
        <w:t xml:space="preserve"> et al. </w:t>
      </w:r>
      <w:r>
        <w:fldChar w:fldCharType="begin" w:fldLock="1"/>
      </w:r>
      <w:r>
        <w:instrText>ADDIN CSL_CITATION {"citationItems":[{"id":"ITEM-1","itemData":{"DOI":"10.1016/j.addbeh.2018.08.030","ISSN":"18736327","abstract":"Introduction: Structural equation modeling (SEM) is a multivariate data analytic technique used in many domains of addictive behaviors research. SEM results are usually summarized and communicated through statistical tables and path diagrams, which emphasize path coefficients and global fit without showing specific quantitative values of data points that underlie the model results. Data visualization methods are often absent in SEM research, which may limit the quality and impact of SEM research by reducing data transparency, obscuring unexpected data anomalies and unmodeled heterogeneity, and inhibiting the communication of SEM research findings to research stakeholders who do not have advanced statistical training in SEM. Methods and results: In this report, we show how data visualization methods can address these limitations and improve the quality of SEM-based addictive behaviors research. We first introduce SEM and data visualization methodologies and differentiate data visualizations from model visualizations that are commonly used in SEM, such as path diagrams. We then discuss ways researchers may utilize data visualization in SEM research, including by obtaining estimates of latent variables and by visualizing multivariate relations in two-dimensional figures. R syntax is provided to help others generate data visualizations for several types of effects commonly modeled in SEM, including correlation, regression, moderation, and simple mediation. Discussion: The techniques outlined here may help spur the use of data visualization in SEM-based addictive behaviors research. Using data visualization in SEM may enhance methodological transparency and improve communication of research findings.","author":[{"dropping-particle":"","family":"Hallgren","given":"Kevin A.","non-dropping-particle":"","parse-names":false,"suffix":""},{"dropping-particle":"","family":"McCabe","given":"Connor J.","non-dropping-particle":"","parse-names":false,"suffix":""},{"dropping-particle":"","family":"King","given":"Kevin M.","non-dropping-particle":"","parse-names":false,"suffix":""},{"dropping-particle":"","family":"Atkins","given":"David C.","non-dropping-particle":"","parse-names":false,"suffix":""}],"container-title":"Addictive Behaviors","id":"ITEM-1","issued":{"date-parts":[["2019","7","1"]]},"note":"This is an important article to reference when I write my SEM visualization paper, but it is lacking in a lot of areas. Primarily, it treats the latent variable as if it is observed, with only passing mention that it is not. Also, there’s no discussion about how to tell whether there is nonlinearity and how to assess the viability of the fit of the model.","page":"74-82","publisher":"Elsevier Ltd","title":"Beyond path diagrams: Enhancing applied structural equation modeling research through data visualization","type":"article-journal","volume":"94"},"suppress-author":1,"uris":["http://www.mendeley.com/documents/?uuid=6055e1e2-17a0-36b0-9be2-a6ae1f7594c8"]}],"mendeley":{"formattedCitation":"(2019)","plainTextFormattedCitation":"(2019)","previouslyFormattedCitation":"(2019)"},"properties":{"noteIndex":0},"schema":"https://github.com/citation-style-language/schema/raw/master/csl-citation.json"}</w:instrText>
      </w:r>
      <w:r>
        <w:fldChar w:fldCharType="separate"/>
      </w:r>
      <w:r w:rsidRPr="00201FFB">
        <w:rPr>
          <w:noProof/>
        </w:rPr>
        <w:t>(2019)</w:t>
      </w:r>
      <w:r>
        <w:fldChar w:fldCharType="end"/>
      </w:r>
      <w:r>
        <w:t xml:space="preserve"> utilized scatterplots of latent variables</w:t>
      </w:r>
    </w:p>
    <w:p w14:paraId="29677795" w14:textId="77777777" w:rsidR="00201FFB" w:rsidRDefault="00201FFB" w:rsidP="00201FFB">
      <w:pPr>
        <w:pStyle w:val="ListParagraph"/>
        <w:numPr>
          <w:ilvl w:val="1"/>
          <w:numId w:val="3"/>
        </w:numPr>
      </w:pPr>
      <w:r>
        <w:t>Problems</w:t>
      </w:r>
    </w:p>
    <w:p w14:paraId="01635ABC" w14:textId="77777777" w:rsidR="00201FFB" w:rsidRDefault="00201FFB" w:rsidP="00201FFB">
      <w:pPr>
        <w:pStyle w:val="ListParagraph"/>
        <w:numPr>
          <w:ilvl w:val="2"/>
          <w:numId w:val="3"/>
        </w:numPr>
      </w:pPr>
      <w:r>
        <w:t>these approaches assume the model actually fits</w:t>
      </w:r>
    </w:p>
    <w:p w14:paraId="5B9C9C56" w14:textId="77777777" w:rsidR="00201FFB" w:rsidRDefault="00201FFB" w:rsidP="00201FFB">
      <w:pPr>
        <w:pStyle w:val="ListParagraph"/>
        <w:numPr>
          <w:ilvl w:val="3"/>
          <w:numId w:val="3"/>
        </w:numPr>
      </w:pPr>
      <w:r>
        <w:t>factor scores are only meaningful if the model fits</w:t>
      </w:r>
    </w:p>
    <w:p w14:paraId="2226785F" w14:textId="5E9A1AE0" w:rsidR="00201FFB" w:rsidRDefault="00201FFB" w:rsidP="00201FFB">
      <w:pPr>
        <w:pStyle w:val="ListParagraph"/>
        <w:numPr>
          <w:ilvl w:val="2"/>
          <w:numId w:val="3"/>
        </w:numPr>
      </w:pPr>
      <w:r>
        <w:t>observed variables are not plotted</w:t>
      </w:r>
    </w:p>
    <w:p w14:paraId="5905DDF6" w14:textId="70E224CD" w:rsidR="007103BB" w:rsidRDefault="007103BB" w:rsidP="00201FFB">
      <w:pPr>
        <w:pStyle w:val="ListParagraph"/>
        <w:numPr>
          <w:ilvl w:val="2"/>
          <w:numId w:val="3"/>
        </w:numPr>
        <w:rPr>
          <w:ins w:id="246" w:author="Dustin Fife" w:date="2020-02-12T10:45:00Z"/>
        </w:rPr>
      </w:pPr>
      <w:r>
        <w:t xml:space="preserve">factors are indeterminate </w:t>
      </w:r>
      <w:del w:id="247" w:author="Dustin Fife" w:date="2020-02-12T10:35:00Z">
        <w:r w:rsidDel="00CD3B2C">
          <w:delText>– could build in a determinacy index to see how problematic this might be prior to suggesting that users rely on factor score estimates</w:delText>
        </w:r>
      </w:del>
    </w:p>
    <w:p w14:paraId="64D79EBC" w14:textId="77777777" w:rsidR="00F06436" w:rsidRDefault="00F06436" w:rsidP="00201FFB">
      <w:pPr>
        <w:pStyle w:val="ListParagraph"/>
        <w:numPr>
          <w:ilvl w:val="2"/>
          <w:numId w:val="3"/>
        </w:numPr>
        <w:rPr>
          <w:ins w:id="248" w:author="Dustin Fife" w:date="2020-02-12T10:47:00Z"/>
        </w:rPr>
      </w:pPr>
      <w:ins w:id="249" w:author="Dustin Fife" w:date="2020-02-12T10:47:00Z">
        <w:r>
          <w:t>not integrated into existing software packages</w:t>
        </w:r>
      </w:ins>
    </w:p>
    <w:p w14:paraId="2EAAC914" w14:textId="2DCE77D3" w:rsidR="00F06436" w:rsidRDefault="00F06436">
      <w:pPr>
        <w:pStyle w:val="ListParagraph"/>
        <w:numPr>
          <w:ilvl w:val="3"/>
          <w:numId w:val="3"/>
        </w:numPr>
        <w:rPr>
          <w:ins w:id="250" w:author="Dustin Fife" w:date="2020-02-12T10:47:00Z"/>
        </w:rPr>
        <w:pPrChange w:id="251" w:author="Dustin Fife" w:date="2020-02-12T10:47:00Z">
          <w:pPr>
            <w:pStyle w:val="ListParagraph"/>
            <w:numPr>
              <w:ilvl w:val="2"/>
              <w:numId w:val="3"/>
            </w:numPr>
            <w:ind w:left="2160" w:hanging="360"/>
          </w:pPr>
        </w:pPrChange>
      </w:pPr>
      <w:ins w:id="252" w:author="Dustin Fife" w:date="2020-02-12T10:46:00Z">
        <w:r>
          <w:t>creating visuals is a multistep process (fit the model, extract the factor scores, plot the factor scores)</w:t>
        </w:r>
      </w:ins>
    </w:p>
    <w:p w14:paraId="71893BBA" w14:textId="7D142F69" w:rsidR="00F06436" w:rsidRDefault="00F06436">
      <w:pPr>
        <w:pStyle w:val="ListParagraph"/>
        <w:numPr>
          <w:ilvl w:val="3"/>
          <w:numId w:val="3"/>
        </w:numPr>
        <w:pPrChange w:id="253" w:author="Dustin Fife" w:date="2020-02-12T10:47:00Z">
          <w:pPr>
            <w:pStyle w:val="ListParagraph"/>
            <w:numPr>
              <w:ilvl w:val="2"/>
              <w:numId w:val="3"/>
            </w:numPr>
            <w:ind w:left="2160" w:hanging="360"/>
          </w:pPr>
        </w:pPrChange>
      </w:pPr>
      <w:ins w:id="254" w:author="Dustin Fife" w:date="2020-02-12T10:47:00Z">
        <w:r>
          <w:t>less likely people will utilize these</w:t>
        </w:r>
      </w:ins>
    </w:p>
    <w:p w14:paraId="38E48D62" w14:textId="3641D06E" w:rsidR="00201FFB" w:rsidRDefault="00CD3B2C" w:rsidP="00201FFB">
      <w:pPr>
        <w:pStyle w:val="ListParagraph"/>
        <w:numPr>
          <w:ilvl w:val="0"/>
          <w:numId w:val="3"/>
        </w:numPr>
      </w:pPr>
      <w:ins w:id="255" w:author="Dustin Fife" w:date="2020-02-12T10:35:00Z">
        <w:r>
          <w:t xml:space="preserve">2. </w:t>
        </w:r>
      </w:ins>
      <w:r w:rsidR="00201FFB">
        <w:t>Observed variable approaches</w:t>
      </w:r>
    </w:p>
    <w:p w14:paraId="3310BD46" w14:textId="77777777" w:rsidR="00201FFB" w:rsidRDefault="00201FFB" w:rsidP="00201FFB">
      <w:pPr>
        <w:pStyle w:val="ListParagraph"/>
        <w:numPr>
          <w:ilvl w:val="1"/>
          <w:numId w:val="3"/>
        </w:numPr>
      </w:pPr>
      <w:r>
        <w:t xml:space="preserve">scatterplot matrices of observed variables with loess lines </w:t>
      </w:r>
      <w:r>
        <w:fldChar w:fldCharType="begin" w:fldLock="1"/>
      </w:r>
      <w:r w:rsidR="008A10EA">
        <w:instrText>ADDIN CSL_CITATION {"citationItems":[{"id":"ITEM-1","itemData":{"DOI":"10.1037/1082-989X.10.3.305","ISSN":"1082989X","abstract":"Measurement invariance is a necessary condition for the evaluation of factor mean differences over groups or time. This article considers the potential problems that can arise for tests of measurement invariance when the true factor-to-indicator relationship is nonlinear (quadratic) and invariant but the linear factor model is nevertheless applied. The factor loadings and indicator intercepts of the linear model will diverge across groups as the factor mean difference increases. Power analyses show that even apparently small quadratic effects can result in rejection of measurement invariance at moderate sample sizes when the factor mean difference is medium to large. Recommendations include the identification of nonlinear relationships using diagnostic plots and consideration of newly developed methods for fitting nonlinear factor models. Copyright 2005 by the American Psychological Association.","author":[{"dropping-particle":"","family":"Bauer","given":"Daniel J.","non-dropping-particle":"","parse-names":false,"suffix":""}],"container-title":"Psychological Methods","id":"ITEM-1","issue":"3","issued":{"date-parts":[["2005"]]},"page":"305-316","title":"The role of nonlinear factor-to-indicator relationships in tests of measurement equivalence","type":"article-journal","volume":"10"},"uris":["http://www.mendeley.com/documents/?uuid=36235e38-e071-4e51-88e0-169a9e429063"]}],"mendeley":{"formattedCitation":"(Bauer, 2005)","plainTextFormattedCitation":"(Bauer, 2005)","previouslyFormattedCitation":"(Bauer, 2005)"},"properties":{"noteIndex":0},"schema":"https://github.com/citation-style-language/schema/raw/master/csl-citation.json"}</w:instrText>
      </w:r>
      <w:r>
        <w:fldChar w:fldCharType="separate"/>
      </w:r>
      <w:r w:rsidRPr="00201FFB">
        <w:rPr>
          <w:noProof/>
        </w:rPr>
        <w:t>(Bauer, 2005)</w:t>
      </w:r>
      <w:r>
        <w:fldChar w:fldCharType="end"/>
      </w:r>
    </w:p>
    <w:p w14:paraId="2439E3A6" w14:textId="77777777" w:rsidR="00201FFB" w:rsidRDefault="00201FFB" w:rsidP="00201FFB">
      <w:pPr>
        <w:pStyle w:val="ListParagraph"/>
        <w:numPr>
          <w:ilvl w:val="2"/>
          <w:numId w:val="3"/>
        </w:numPr>
      </w:pPr>
      <w:r>
        <w:t>designed to identify nonlinearity</w:t>
      </w:r>
    </w:p>
    <w:p w14:paraId="5BDF1A24" w14:textId="77777777" w:rsidR="00201FFB" w:rsidRDefault="00201FFB" w:rsidP="00201FFB">
      <w:pPr>
        <w:pStyle w:val="ListParagraph"/>
        <w:numPr>
          <w:ilvl w:val="2"/>
          <w:numId w:val="3"/>
        </w:numPr>
      </w:pPr>
      <w:r>
        <w:t>paired with residual plots of regression of observed nonlinear on observed linear</w:t>
      </w:r>
    </w:p>
    <w:p w14:paraId="18FAB1D2" w14:textId="77777777" w:rsidR="00610A99" w:rsidRDefault="008A10EA" w:rsidP="00610A99">
      <w:pPr>
        <w:pStyle w:val="ListParagraph"/>
        <w:numPr>
          <w:ilvl w:val="1"/>
          <w:numId w:val="3"/>
        </w:numPr>
      </w:pPr>
      <w:r>
        <w:t xml:space="preserve">Observed against residuals of observed </w:t>
      </w:r>
    </w:p>
    <w:p w14:paraId="6484777D" w14:textId="77777777" w:rsidR="008A10EA" w:rsidRDefault="008A10EA" w:rsidP="008A10EA">
      <w:pPr>
        <w:pStyle w:val="ListParagraph"/>
        <w:numPr>
          <w:ilvl w:val="2"/>
          <w:numId w:val="3"/>
        </w:numPr>
      </w:pPr>
      <w:r>
        <w:t xml:space="preserve">residuals obtained by regressing observed against observed </w:t>
      </w:r>
      <w:r>
        <w:fldChar w:fldCharType="begin" w:fldLock="1"/>
      </w:r>
      <w:r>
        <w:instrText>ADDIN CSL_CITATION {"citationItems":[{"id":"ITEM-1","itemData":{"DOI":"10.1037/1082-989X.10.3.305","ISSN":"1082989X","abstract":"Measurement invariance is a necessary condition for the evaluation of factor mean differences over groups or time. This article considers the potential problems that can arise for tests of measurement invariance when the true factor-to-indicator relationship is nonlinear (quadratic) and invariant but the linear factor model is nevertheless applied. The factor loadings and indicator intercepts of the linear model will diverge across groups as the factor mean difference increases. Power analyses show that even apparently small quadratic effects can result in rejection of measurement invariance at moderate sample sizes when the factor mean difference is medium to large. Recommendations include the identification of nonlinear relationships using diagnostic plots and consideration of newly developed methods for fitting nonlinear factor models. Copyright 2005 by the American Psychological Association.","author":[{"dropping-particle":"","family":"Bauer","given":"Daniel J.","non-dropping-particle":"","parse-names":false,"suffix":""}],"container-title":"Psychological Methods","id":"ITEM-1","issue":"3","issued":{"date-parts":[["2005"]]},"page":"305-316","title":"The role of nonlinear factor-to-indicator relationships in tests of measurement equivalence","type":"article-journal","volume":"10"},"uris":["http://www.mendeley.com/documents/?uuid=36235e38-e071-4e51-88e0-169a9e429063"]},{"id":"ITEM-2","itemData":{"author":[{"dropping-particle":"","family":"Asparouhov","given":"Tihomir","non-dropping-particle":"","parse-names":false,"suffix":""},{"dropping-particle":"","family":"Muthén","given":"Bengt","non-dropping-particle":"","parse-names":false,"suffix":""}],"id":"ITEM-2","issued":{"date-parts":[["2017"]]},"title":"Using Mplus individual residual plots for diagnostics and model evaluation in SEM","type":"report"},"uris":["http://www.mendeley.com/documents/?uuid=f3355899-22d1-3944-b0bf-71368e02d369"]}],"mendeley":{"formattedCitation":"(Asparouhov &amp; Muthén, 2017; Bauer, 2005)","plainTextFormattedCitation":"(Asparouhov &amp; Muthén, 2017; Bauer, 2005)","previouslyFormattedCitation":"(Asparouhov &amp; Muthén, 2017; Bauer, 2005)"},"properties":{"noteIndex":0},"schema":"https://github.com/citation-style-language/schema/raw/master/csl-citation.json"}</w:instrText>
      </w:r>
      <w:r>
        <w:fldChar w:fldCharType="separate"/>
      </w:r>
      <w:r w:rsidRPr="008A10EA">
        <w:rPr>
          <w:noProof/>
        </w:rPr>
        <w:t>(Asparouhov &amp; Muthén, 2017; Bauer, 2005)</w:t>
      </w:r>
      <w:r>
        <w:fldChar w:fldCharType="end"/>
      </w:r>
    </w:p>
    <w:p w14:paraId="48E8EB13" w14:textId="77777777" w:rsidR="00201FFB" w:rsidRDefault="00201FFB" w:rsidP="00201FFB">
      <w:pPr>
        <w:pStyle w:val="ListParagraph"/>
        <w:numPr>
          <w:ilvl w:val="1"/>
          <w:numId w:val="3"/>
        </w:numPr>
      </w:pPr>
      <w:r>
        <w:t xml:space="preserve">problem: </w:t>
      </w:r>
    </w:p>
    <w:p w14:paraId="05646CF1" w14:textId="77777777" w:rsidR="00F06436" w:rsidRDefault="00201FFB" w:rsidP="00201FFB">
      <w:pPr>
        <w:pStyle w:val="ListParagraph"/>
        <w:numPr>
          <w:ilvl w:val="2"/>
          <w:numId w:val="3"/>
        </w:numPr>
        <w:rPr>
          <w:ins w:id="256" w:author="Dustin Fife" w:date="2020-02-12T10:47:00Z"/>
        </w:rPr>
      </w:pPr>
      <w:commentRangeStart w:id="257"/>
      <w:commentRangeStart w:id="258"/>
      <w:r>
        <w:t>latent variable is not modeled</w:t>
      </w:r>
      <w:del w:id="259" w:author="Dustin Fife" w:date="2020-02-12T10:38:00Z">
        <w:r w:rsidDel="00064BAC">
          <w:delText xml:space="preserve">. </w:delText>
        </w:r>
      </w:del>
      <w:commentRangeEnd w:id="257"/>
      <w:ins w:id="260" w:author="Dustin Fife" w:date="2020-02-12T10:38:00Z">
        <w:r w:rsidR="00064BAC">
          <w:t xml:space="preserve">, yet that is often a critical theoretical component of LVMs </w:t>
        </w:r>
      </w:ins>
      <w:r w:rsidR="007103BB">
        <w:rPr>
          <w:rStyle w:val="CommentReference"/>
        </w:rPr>
        <w:commentReference w:id="257"/>
      </w:r>
      <w:commentRangeEnd w:id="258"/>
    </w:p>
    <w:p w14:paraId="2A8F0AA0" w14:textId="3F0F789A" w:rsidR="00201FFB" w:rsidRDefault="00F06436" w:rsidP="00201FFB">
      <w:pPr>
        <w:pStyle w:val="ListParagraph"/>
        <w:numPr>
          <w:ilvl w:val="2"/>
          <w:numId w:val="3"/>
        </w:numPr>
      </w:pPr>
      <w:ins w:id="261" w:author="Dustin Fife" w:date="2020-02-12T10:47:00Z">
        <w:r>
          <w:t>also not part of any standard software packages</w:t>
        </w:r>
      </w:ins>
      <w:r w:rsidR="00CD3B2C">
        <w:rPr>
          <w:rStyle w:val="CommentReference"/>
        </w:rPr>
        <w:commentReference w:id="258"/>
      </w:r>
    </w:p>
    <w:p w14:paraId="4C9763FB" w14:textId="2F5957E1" w:rsidR="00201FFB" w:rsidDel="00064BAC" w:rsidRDefault="00201FFB" w:rsidP="00064BAC">
      <w:pPr>
        <w:pStyle w:val="ListParagraph"/>
        <w:numPr>
          <w:ilvl w:val="0"/>
          <w:numId w:val="3"/>
        </w:numPr>
        <w:rPr>
          <w:del w:id="262" w:author="Dustin Fife" w:date="2020-02-12T10:38:00Z"/>
        </w:rPr>
      </w:pPr>
      <w:r>
        <w:t>Observed against latent</w:t>
      </w:r>
      <w:ins w:id="263" w:author="Dustin Fife" w:date="2020-02-12T10:38:00Z">
        <w:r w:rsidR="00064BAC">
          <w:t xml:space="preserve"> </w:t>
        </w:r>
        <w:r w:rsidR="00064BAC">
          <w:fldChar w:fldCharType="begin" w:fldLock="1"/>
        </w:r>
      </w:ins>
      <w:r w:rsidR="00064BAC">
        <w:instrText>ADDIN CSL_CITATION {"citationItems":[{"id":"ITEM-1","itemData":{"author":[{"dropping-particle":"","family":"Asparouhov","given":"Tihomir","non-dropping-particle":"","parse-names":false,"suffix":""},{"dropping-particle":"","family":"Muthén","given":"Bengt","non-dropping-particle":"","parse-names":false,"suffix":""}],"id":"ITEM-1","issued":{"date-parts":[["2017"]]},"title":"Using Mplus individual residual plots for diagnostics and model evaluation in SEM","type":"report"},"uris":["http://www.mendeley.com/documents/?uuid=f3355899-22d1-3944-b0bf-71368e02d369"]}],"mendeley":{"formattedCitation":"(Asparouhov &amp; Muthén, 2017)","plainTextFormattedCitation":"(Asparouhov &amp; Muthén, 2017)"},"properties":{"noteIndex":0},"schema":"https://github.com/citation-style-language/schema/raw/master/csl-citation.json"}</w:instrText>
      </w:r>
      <w:r w:rsidR="00064BAC">
        <w:fldChar w:fldCharType="separate"/>
      </w:r>
      <w:r w:rsidR="00064BAC" w:rsidRPr="00064BAC">
        <w:rPr>
          <w:noProof/>
        </w:rPr>
        <w:t>(Asparouhov &amp; Muthén, 2017)</w:t>
      </w:r>
      <w:ins w:id="264" w:author="Dustin Fife" w:date="2020-02-12T10:38:00Z">
        <w:r w:rsidR="00064BAC">
          <w:fldChar w:fldCharType="end"/>
        </w:r>
      </w:ins>
    </w:p>
    <w:p w14:paraId="66E37570" w14:textId="6B36452D" w:rsidR="008A10EA" w:rsidDel="00064BAC" w:rsidRDefault="008A10EA">
      <w:pPr>
        <w:pStyle w:val="ListParagraph"/>
        <w:numPr>
          <w:ilvl w:val="0"/>
          <w:numId w:val="3"/>
        </w:numPr>
        <w:rPr>
          <w:del w:id="265" w:author="Dustin Fife" w:date="2020-02-12T10:39:00Z"/>
        </w:rPr>
        <w:pPrChange w:id="266" w:author="Dustin Fife" w:date="2020-02-12T10:38:00Z">
          <w:pPr>
            <w:pStyle w:val="ListParagraph"/>
            <w:numPr>
              <w:ilvl w:val="1"/>
              <w:numId w:val="3"/>
            </w:numPr>
            <w:ind w:left="1440" w:hanging="360"/>
          </w:pPr>
        </w:pPrChange>
      </w:pPr>
      <w:del w:id="267" w:author="Dustin Fife" w:date="2020-02-12T10:38:00Z">
        <w:r w:rsidDel="00064BAC">
          <w:delText>plotting observed against latent</w:delText>
        </w:r>
      </w:del>
      <w:del w:id="268" w:author="Dustin Fife" w:date="2020-02-12T10:39:00Z">
        <w:r w:rsidDel="00064BAC">
          <w:delText xml:space="preserve"> </w:delText>
        </w:r>
        <w:r w:rsidDel="00064BAC">
          <w:fldChar w:fldCharType="begin" w:fldLock="1"/>
        </w:r>
        <w:r w:rsidDel="00064BAC">
          <w:delInstrText>ADDIN CSL_CITATION {"citationItems":[{"id":"ITEM-1","itemData":{"author":[{"dropping-particle":"","family":"Asparouhov","given":"Tihomir","non-dropping-particle":"","parse-names":false,"suffix":""},{"dropping-particle":"","family":"Muthén","given":"Bengt","non-dropping-particle":"","parse-names":false,"suffix":""}],"id":"ITEM-1","issued":{"date-parts":[["2017"]]},"title":"Using Mplus individual residual plots for diagnostics and model evaluation in SEM","type":"report"},"uris":["http://www.mendeley.com/documents/?uuid=f3355899-22d1-3944-b0bf-71368e02d369"]}],"mendeley":{"formattedCitation":"(Asparouhov &amp; Muthén, 2017)","plainTextFormattedCitation":"(Asparouhov &amp; Muthén, 2017)","previouslyFormattedCitation":"(Asparouhov &amp; Muthén, 2017)"},"properties":{"noteIndex":0},"schema":"https://github.com/citation-style-language/schema/raw/master/csl-citation.json"}</w:delInstrText>
        </w:r>
        <w:r w:rsidDel="00064BAC">
          <w:fldChar w:fldCharType="separate"/>
        </w:r>
        <w:r w:rsidRPr="008A10EA" w:rsidDel="00064BAC">
          <w:rPr>
            <w:noProof/>
          </w:rPr>
          <w:delText>(Asparouhov &amp; Muthén, 2017)</w:delText>
        </w:r>
        <w:r w:rsidDel="00064BAC">
          <w:fldChar w:fldCharType="end"/>
        </w:r>
      </w:del>
    </w:p>
    <w:p w14:paraId="3F1D410C" w14:textId="77777777" w:rsidR="00065CE9" w:rsidRDefault="008A10EA" w:rsidP="00E875F8">
      <w:pPr>
        <w:pStyle w:val="ListParagraph"/>
        <w:numPr>
          <w:ilvl w:val="1"/>
          <w:numId w:val="3"/>
        </w:numPr>
      </w:pPr>
      <w:r>
        <w:t xml:space="preserve">plotting observed against residuals, implied by LVM </w:t>
      </w:r>
      <w:r>
        <w:fldChar w:fldCharType="begin" w:fldLock="1"/>
      </w:r>
      <w:r w:rsidR="00222172">
        <w:instrText>ADDIN CSL_CITATION {"citationItems":[{"id":"ITEM-1","itemData":{"author":[{"dropping-particle":"","family":"Asparouhov","given":"Tihomir","non-dropping-particle":"","parse-names":false,"suffix":""},{"dropping-particle":"","family":"Muthén","given":"Bengt","non-dropping-particle":"","parse-names":false,"suffix":""}],"id":"ITEM-1","issued":{"date-parts":[["2017"]]},"title":"Using Mplus individual residual plots for diagnostics and model evaluation in SEM","type":"report"},"uris":["http://www.mendeley.com/documents/?uuid=f3355899-22d1-3944-b0bf-71368e02d369"]}],"mendeley":{"formattedCitation":"(Asparouhov &amp; Muthén, 2017)","plainTextFormattedCitation":"(Asparouhov &amp; Muthén, 2017)","previouslyFormattedCitation":"(Asparouhov &amp; Muthén, 2017)"},"properties":{"noteIndex":0},"schema":"https://github.com/citation-style-language/schema/raw/master/csl-citation.json"}</w:instrText>
      </w:r>
      <w:r>
        <w:fldChar w:fldCharType="separate"/>
      </w:r>
      <w:r w:rsidRPr="008A10EA">
        <w:rPr>
          <w:noProof/>
        </w:rPr>
        <w:t>(Asparouhov &amp; Muthén, 2017)</w:t>
      </w:r>
      <w:r>
        <w:fldChar w:fldCharType="end"/>
      </w:r>
    </w:p>
    <w:p w14:paraId="605550C2" w14:textId="67E890F9" w:rsidR="008A10EA" w:rsidRDefault="008A10EA" w:rsidP="008A10EA">
      <w:pPr>
        <w:pStyle w:val="ListParagraph"/>
        <w:numPr>
          <w:ilvl w:val="2"/>
          <w:numId w:val="3"/>
        </w:numPr>
        <w:rPr>
          <w:ins w:id="269" w:author="Dustin Fife" w:date="2020-02-12T10:48:00Z"/>
        </w:rPr>
      </w:pPr>
      <w:r>
        <w:lastRenderedPageBreak/>
        <w:t xml:space="preserve">these seem to detect </w:t>
      </w:r>
      <w:del w:id="270" w:author="Dustin Fife" w:date="2020-02-12T10:43:00Z">
        <w:r w:rsidDel="00F06436">
          <w:delText>nonlinearities</w:delText>
        </w:r>
      </w:del>
      <w:ins w:id="271" w:author="Dustin Fife" w:date="2020-02-12T10:43:00Z">
        <w:r w:rsidR="00F06436">
          <w:t>some misfit but has</w:t>
        </w:r>
      </w:ins>
      <w:ins w:id="272" w:author="Dustin Fife" w:date="2020-02-12T10:48:00Z">
        <w:r w:rsidR="00F06436">
          <w:t xml:space="preserve"> only sparsely evaluated empirically</w:t>
        </w:r>
      </w:ins>
    </w:p>
    <w:p w14:paraId="6271C029" w14:textId="77777777" w:rsidR="00D76068" w:rsidRDefault="00531CC2" w:rsidP="00531CC2">
      <w:pPr>
        <w:pStyle w:val="ListParagraph"/>
        <w:numPr>
          <w:ilvl w:val="3"/>
          <w:numId w:val="3"/>
        </w:numPr>
        <w:rPr>
          <w:ins w:id="273" w:author="Dustin Fife" w:date="2020-02-12T10:49:00Z"/>
        </w:rPr>
      </w:pPr>
      <w:ins w:id="274" w:author="Dustin Fife" w:date="2020-02-12T10:49:00Z">
        <w:r>
          <w:t>can it detect misfit</w:t>
        </w:r>
        <w:r w:rsidR="00D76068">
          <w:t xml:space="preserve"> besides nonlinearity?</w:t>
        </w:r>
      </w:ins>
    </w:p>
    <w:p w14:paraId="1C34C53E" w14:textId="1A8E5F0A" w:rsidR="00D76068" w:rsidRDefault="00D76068" w:rsidP="00D76068">
      <w:pPr>
        <w:pStyle w:val="ListParagraph"/>
        <w:numPr>
          <w:ilvl w:val="4"/>
          <w:numId w:val="3"/>
        </w:numPr>
        <w:rPr>
          <w:ins w:id="275" w:author="Dustin Fife" w:date="2020-02-12T10:50:00Z"/>
        </w:rPr>
      </w:pPr>
      <w:ins w:id="276" w:author="Dustin Fife" w:date="2020-02-12T10:49:00Z">
        <w:r>
          <w:t>missing paths?</w:t>
        </w:r>
      </w:ins>
    </w:p>
    <w:p w14:paraId="62E0D38E" w14:textId="5DEB4A29" w:rsidR="00D76068" w:rsidRDefault="00D76068" w:rsidP="00D76068">
      <w:pPr>
        <w:pStyle w:val="ListParagraph"/>
        <w:numPr>
          <w:ilvl w:val="4"/>
          <w:numId w:val="3"/>
        </w:numPr>
        <w:rPr>
          <w:ins w:id="277" w:author="Dustin Fife" w:date="2020-02-12T10:49:00Z"/>
        </w:rPr>
      </w:pPr>
      <w:ins w:id="278" w:author="Dustin Fife" w:date="2020-02-12T10:50:00Z">
        <w:r>
          <w:t>interaction terms?</w:t>
        </w:r>
      </w:ins>
    </w:p>
    <w:p w14:paraId="600E7F2A" w14:textId="71F01FFF" w:rsidR="00531CC2" w:rsidRDefault="00D76068">
      <w:pPr>
        <w:pStyle w:val="ListParagraph"/>
        <w:numPr>
          <w:ilvl w:val="4"/>
          <w:numId w:val="3"/>
        </w:numPr>
        <w:rPr>
          <w:ins w:id="279" w:author="Dustin Fife" w:date="2020-02-12T10:44:00Z"/>
        </w:rPr>
        <w:pPrChange w:id="280" w:author="Dustin Fife" w:date="2020-02-12T10:49:00Z">
          <w:pPr>
            <w:pStyle w:val="ListParagraph"/>
            <w:numPr>
              <w:ilvl w:val="2"/>
              <w:numId w:val="3"/>
            </w:numPr>
            <w:ind w:left="2160" w:hanging="360"/>
          </w:pPr>
        </w:pPrChange>
      </w:pPr>
      <w:ins w:id="281" w:author="Dustin Fife" w:date="2020-02-12T10:49:00Z">
        <w:r>
          <w:t>missing latent variable?</w:t>
        </w:r>
      </w:ins>
      <w:ins w:id="282" w:author="Dustin Fife" w:date="2020-02-12T10:48:00Z">
        <w:r w:rsidR="00531CC2">
          <w:t xml:space="preserve"> </w:t>
        </w:r>
      </w:ins>
    </w:p>
    <w:p w14:paraId="13C56D5F" w14:textId="754F6CD2" w:rsidR="00F06436" w:rsidRDefault="00F06436" w:rsidP="008A10EA">
      <w:pPr>
        <w:pStyle w:val="ListParagraph"/>
        <w:numPr>
          <w:ilvl w:val="2"/>
          <w:numId w:val="3"/>
        </w:numPr>
      </w:pPr>
      <w:ins w:id="283" w:author="Dustin Fife" w:date="2020-02-12T10:48:00Z">
        <w:r>
          <w:t xml:space="preserve">integrated in software, but only available in </w:t>
        </w:r>
        <w:proofErr w:type="spellStart"/>
        <w:r>
          <w:t>mplus</w:t>
        </w:r>
      </w:ins>
      <w:proofErr w:type="spellEnd"/>
    </w:p>
    <w:p w14:paraId="440815CB" w14:textId="71F9272D" w:rsidR="008A10EA" w:rsidDel="00F06436" w:rsidRDefault="008A10EA" w:rsidP="008A10EA">
      <w:pPr>
        <w:pStyle w:val="ListParagraph"/>
        <w:numPr>
          <w:ilvl w:val="2"/>
          <w:numId w:val="3"/>
        </w:numPr>
        <w:rPr>
          <w:del w:id="284" w:author="Dustin Fife" w:date="2020-02-12T10:43:00Z"/>
        </w:rPr>
      </w:pPr>
      <w:del w:id="285" w:author="Dustin Fife" w:date="2020-02-12T10:43:00Z">
        <w:r w:rsidDel="00F06436">
          <w:delText>unknown whether they detect misfit</w:delText>
        </w:r>
      </w:del>
    </w:p>
    <w:p w14:paraId="0538D521" w14:textId="7E60EE58" w:rsidR="008A10EA" w:rsidRDefault="008A10EA" w:rsidP="008A10EA">
      <w:pPr>
        <w:rPr>
          <w:ins w:id="286" w:author="Dustin Fife" w:date="2020-02-12T10:43:00Z"/>
        </w:rPr>
      </w:pPr>
    </w:p>
    <w:p w14:paraId="67A48FB1" w14:textId="077FA43F" w:rsidR="00F06436" w:rsidRDefault="00F06436" w:rsidP="00F06436">
      <w:pPr>
        <w:pStyle w:val="ListParagraph"/>
        <w:numPr>
          <w:ilvl w:val="0"/>
          <w:numId w:val="3"/>
        </w:numPr>
        <w:rPr>
          <w:ins w:id="287" w:author="Dustin Fife" w:date="2020-02-12T10:44:00Z"/>
        </w:rPr>
      </w:pPr>
      <w:ins w:id="288" w:author="Dustin Fife" w:date="2020-02-12T10:43:00Z">
        <w:r>
          <w:t>In summary: these approaches</w:t>
        </w:r>
      </w:ins>
      <w:ins w:id="289" w:author="Dustin Fife" w:date="2020-02-12T10:44:00Z">
        <w:r>
          <w:t xml:space="preserve"> assume the model fits, fail to model the latent variables, or haven’t been empirically validated</w:t>
        </w:r>
      </w:ins>
      <w:ins w:id="290" w:author="Dustin Fife" w:date="2020-02-12T10:49:00Z">
        <w:r w:rsidR="00D76068">
          <w:t xml:space="preserve"> for common types of misfit (e.g., missing paths, </w:t>
        </w:r>
      </w:ins>
      <w:ins w:id="291" w:author="Dustin Fife" w:date="2020-02-12T10:50:00Z">
        <w:r w:rsidR="00D76068">
          <w:t>interaction terms)</w:t>
        </w:r>
      </w:ins>
    </w:p>
    <w:p w14:paraId="38F26D38" w14:textId="49C0AC92" w:rsidR="00F06436" w:rsidRDefault="00D76068" w:rsidP="00F06436">
      <w:pPr>
        <w:pStyle w:val="ListParagraph"/>
        <w:numPr>
          <w:ilvl w:val="1"/>
          <w:numId w:val="3"/>
        </w:numPr>
        <w:rPr>
          <w:ins w:id="292" w:author="Dustin Fife" w:date="2020-02-12T10:50:00Z"/>
        </w:rPr>
      </w:pPr>
      <w:ins w:id="293" w:author="Dustin Fife" w:date="2020-02-12T10:50:00Z">
        <w:r>
          <w:t>No common software implementation in the R framework</w:t>
        </w:r>
      </w:ins>
    </w:p>
    <w:p w14:paraId="7FA92ABC" w14:textId="649DC41C" w:rsidR="00D76068" w:rsidRDefault="00D76068" w:rsidP="00F06436">
      <w:pPr>
        <w:pStyle w:val="ListParagraph"/>
        <w:numPr>
          <w:ilvl w:val="1"/>
          <w:numId w:val="3"/>
        </w:numPr>
        <w:rPr>
          <w:ins w:id="294" w:author="Dustin Fife" w:date="2020-02-12T10:50:00Z"/>
        </w:rPr>
      </w:pPr>
      <w:ins w:id="295" w:author="Dustin Fife" w:date="2020-02-12T10:50:00Z">
        <w:r>
          <w:t xml:space="preserve">Yet R is commonly used to model LVMs (e.g., through </w:t>
        </w:r>
        <w:proofErr w:type="spellStart"/>
        <w:r>
          <w:t>lavaan</w:t>
        </w:r>
        <w:proofErr w:type="spellEnd"/>
        <w:r>
          <w:t xml:space="preserve"> or </w:t>
        </w:r>
        <w:proofErr w:type="spellStart"/>
        <w:r>
          <w:t>OpenMX</w:t>
        </w:r>
        <w:proofErr w:type="spellEnd"/>
        <w:r>
          <w:t>)</w:t>
        </w:r>
      </w:ins>
    </w:p>
    <w:p w14:paraId="13794C14" w14:textId="77777777" w:rsidR="00D76068" w:rsidRDefault="00D76068" w:rsidP="00D76068"/>
    <w:p w14:paraId="7055184B" w14:textId="77777777" w:rsidR="008A10EA" w:rsidRDefault="00906B06" w:rsidP="008B33B7">
      <w:pPr>
        <w:jc w:val="center"/>
        <w:rPr>
          <w:b/>
        </w:rPr>
      </w:pPr>
      <w:r w:rsidRPr="008B33B7">
        <w:rPr>
          <w:b/>
        </w:rPr>
        <w:t>Our Approach</w:t>
      </w:r>
      <w:r w:rsidR="00D71BCA">
        <w:rPr>
          <w:b/>
        </w:rPr>
        <w:t xml:space="preserve"> (Linear LVMs)</w:t>
      </w:r>
    </w:p>
    <w:p w14:paraId="0B91F620" w14:textId="77777777" w:rsidR="008B33B7" w:rsidRDefault="008B33B7" w:rsidP="008B33B7">
      <w:pPr>
        <w:rPr>
          <w:b/>
        </w:rPr>
      </w:pPr>
    </w:p>
    <w:p w14:paraId="799BED48" w14:textId="77777777" w:rsidR="008B33B7" w:rsidRDefault="008B33B7" w:rsidP="008B33B7">
      <w:pPr>
        <w:rPr>
          <w:b/>
        </w:rPr>
      </w:pPr>
      <w:r>
        <w:rPr>
          <w:b/>
        </w:rPr>
        <w:t>Diagnostic Plots: Trail Plots and Disturbance-Dependence Plots</w:t>
      </w:r>
    </w:p>
    <w:p w14:paraId="6DEAE42E" w14:textId="77777777" w:rsidR="008B33B7" w:rsidRDefault="008B33B7" w:rsidP="008B33B7">
      <w:pPr>
        <w:rPr>
          <w:b/>
        </w:rPr>
      </w:pPr>
      <w:r>
        <w:rPr>
          <w:b/>
        </w:rPr>
        <w:tab/>
      </w:r>
    </w:p>
    <w:p w14:paraId="6740B0D2" w14:textId="77777777" w:rsidR="008B33B7" w:rsidRPr="008B33B7" w:rsidRDefault="008B33B7" w:rsidP="008B33B7">
      <w:pPr>
        <w:rPr>
          <w:b/>
        </w:rPr>
      </w:pPr>
      <w:r>
        <w:rPr>
          <w:b/>
        </w:rPr>
        <w:tab/>
        <w:t>Trail Plots</w:t>
      </w:r>
    </w:p>
    <w:p w14:paraId="37CC48B9" w14:textId="311080F4" w:rsidR="00906B06" w:rsidRDefault="008B33B7" w:rsidP="00906B06">
      <w:pPr>
        <w:pStyle w:val="ListParagraph"/>
        <w:numPr>
          <w:ilvl w:val="0"/>
          <w:numId w:val="3"/>
        </w:numPr>
        <w:rPr>
          <w:ins w:id="296" w:author="Dustin Fife" w:date="2020-02-12T10:51:00Z"/>
        </w:rPr>
      </w:pPr>
      <w:r>
        <w:t xml:space="preserve">we will utilize </w:t>
      </w:r>
      <w:r w:rsidR="00906B06">
        <w:t>standard visualization approaches</w:t>
      </w:r>
    </w:p>
    <w:p w14:paraId="612FDDF7" w14:textId="0883E50F" w:rsidR="00B608BF" w:rsidRDefault="00B608BF" w:rsidP="00906B06">
      <w:pPr>
        <w:pStyle w:val="ListParagraph"/>
        <w:numPr>
          <w:ilvl w:val="0"/>
          <w:numId w:val="3"/>
        </w:numPr>
      </w:pPr>
      <w:ins w:id="297" w:author="Dustin Fife" w:date="2020-02-12T10:51:00Z">
        <w:r>
          <w:t>in a typical regression:</w:t>
        </w:r>
      </w:ins>
    </w:p>
    <w:p w14:paraId="330EB248" w14:textId="77777777" w:rsidR="00906B06" w:rsidRDefault="00906B06" w:rsidP="00906B06">
      <w:pPr>
        <w:pStyle w:val="ListParagraph"/>
        <w:numPr>
          <w:ilvl w:val="1"/>
          <w:numId w:val="3"/>
        </w:numPr>
      </w:pPr>
      <w:r>
        <w:t xml:space="preserve">dots (e.g., in a scatterplot) represents </w:t>
      </w:r>
      <w:r>
        <w:rPr>
          <w:i/>
        </w:rPr>
        <w:t xml:space="preserve">observed </w:t>
      </w:r>
      <w:r>
        <w:t>variables</w:t>
      </w:r>
    </w:p>
    <w:p w14:paraId="55DA3C29" w14:textId="70B6E5A1" w:rsidR="00906B06" w:rsidRDefault="00906B06" w:rsidP="00906B06">
      <w:pPr>
        <w:pStyle w:val="ListParagraph"/>
        <w:numPr>
          <w:ilvl w:val="1"/>
          <w:numId w:val="3"/>
        </w:numPr>
        <w:rPr>
          <w:ins w:id="298" w:author="Dustin Fife" w:date="2020-02-12T10:52:00Z"/>
        </w:rPr>
      </w:pPr>
      <w:r>
        <w:t xml:space="preserve">fitted line (e.g., regression) or another symbol (e.g., </w:t>
      </w:r>
      <w:ins w:id="299" w:author="Dustin Fife" w:date="2020-02-12T10:51:00Z">
        <w:r w:rsidR="00B608BF">
          <w:t xml:space="preserve">a large dot to represent the mean </w:t>
        </w:r>
      </w:ins>
      <w:del w:id="300" w:author="Dustin Fife" w:date="2020-02-12T10:51:00Z">
        <w:r w:rsidDel="00B608BF">
          <w:delText xml:space="preserve">“whiskers” </w:delText>
        </w:r>
      </w:del>
      <w:r>
        <w:t>in a standard error plot) represent the fit of the model</w:t>
      </w:r>
    </w:p>
    <w:p w14:paraId="3394325F" w14:textId="141B7511" w:rsidR="00B608BF" w:rsidRDefault="00B608BF" w:rsidP="00906B06">
      <w:pPr>
        <w:pStyle w:val="ListParagraph"/>
        <w:numPr>
          <w:ilvl w:val="1"/>
          <w:numId w:val="3"/>
        </w:numPr>
        <w:rPr>
          <w:ins w:id="301" w:author="Dustin Fife" w:date="2020-02-12T10:52:00Z"/>
        </w:rPr>
      </w:pPr>
      <w:ins w:id="302" w:author="Dustin Fife" w:date="2020-02-12T10:52:00Z">
        <w:r>
          <w:t>put in different words:</w:t>
        </w:r>
      </w:ins>
    </w:p>
    <w:p w14:paraId="7C66C12C" w14:textId="0D0C0094" w:rsidR="00B608BF" w:rsidRDefault="00B608BF">
      <w:pPr>
        <w:pStyle w:val="ListParagraph"/>
        <w:numPr>
          <w:ilvl w:val="2"/>
          <w:numId w:val="3"/>
        </w:numPr>
        <w:pPrChange w:id="303" w:author="Dustin Fife" w:date="2020-02-12T10:52:00Z">
          <w:pPr>
            <w:pStyle w:val="ListParagraph"/>
            <w:numPr>
              <w:ilvl w:val="1"/>
              <w:numId w:val="3"/>
            </w:numPr>
            <w:ind w:left="1440" w:hanging="360"/>
          </w:pPr>
        </w:pPrChange>
      </w:pPr>
      <w:ins w:id="304" w:author="Dustin Fife" w:date="2020-02-12T10:52:00Z">
        <w:r>
          <w:t>regression line is the fit implied by the regression model</w:t>
        </w:r>
      </w:ins>
    </w:p>
    <w:p w14:paraId="3042E017" w14:textId="77777777" w:rsidR="00906B06" w:rsidRDefault="00906B06" w:rsidP="00906B06">
      <w:pPr>
        <w:pStyle w:val="ListParagraph"/>
        <w:numPr>
          <w:ilvl w:val="0"/>
          <w:numId w:val="3"/>
        </w:numPr>
      </w:pPr>
      <w:r>
        <w:t>LVM visuals should follow the same convention</w:t>
      </w:r>
    </w:p>
    <w:p w14:paraId="109B9B1D" w14:textId="77777777" w:rsidR="008B33B7" w:rsidRDefault="00906B06" w:rsidP="00906B06">
      <w:pPr>
        <w:pStyle w:val="ListParagraph"/>
        <w:numPr>
          <w:ilvl w:val="1"/>
          <w:numId w:val="3"/>
        </w:numPr>
      </w:pPr>
      <w:r>
        <w:t xml:space="preserve">dots = observed </w:t>
      </w:r>
      <w:r w:rsidR="008B33B7">
        <w:t>variables</w:t>
      </w:r>
    </w:p>
    <w:p w14:paraId="3C9A6953" w14:textId="77777777" w:rsidR="008B33B7" w:rsidRDefault="008B33B7" w:rsidP="008B33B7">
      <w:pPr>
        <w:pStyle w:val="ListParagraph"/>
        <w:numPr>
          <w:ilvl w:val="2"/>
          <w:numId w:val="3"/>
        </w:numPr>
      </w:pPr>
      <w:r>
        <w:t xml:space="preserve">e.g., a scatterplot matrix of observed variables as in Bauer </w:t>
      </w:r>
      <w:r>
        <w:fldChar w:fldCharType="begin" w:fldLock="1"/>
      </w:r>
      <w:r w:rsidR="00D71BCA">
        <w:instrText>ADDIN CSL_CITATION {"citationItems":[{"id":"ITEM-1","itemData":{"DOI":"10.1037/1082-989X.10.3.305","ISSN":"1082989X","abstract":"Measurement invariance is a necessary condition for the evaluation of factor mean differences over groups or time. This article considers the potential problems that can arise for tests of measurement invariance when the true factor-to-indicator relationship is nonlinear (quadratic) and invariant but the linear factor model is nevertheless applied. The factor loadings and indicator intercepts of the linear model will diverge across groups as the factor mean difference increases. Power analyses show that even apparently small quadratic effects can result in rejection of measurement invariance at moderate sample sizes when the factor mean difference is medium to large. Recommendations include the identification of nonlinear relationships using diagnostic plots and consideration of newly developed methods for fitting nonlinear factor models. Copyright 2005 by the American Psychological Association.","author":[{"dropping-particle":"","family":"Bauer","given":"Daniel J.","non-dropping-particle":"","parse-names":false,"suffix":""}],"container-title":"Psychological Methods","id":"ITEM-1","issue":"3","issued":{"date-parts":[["2005"]]},"page":"305-316","title":"The role of nonlinear factor-to-indicator relationships in tests of measurement equivalence","type":"article-journal","volume":"10"},"suppress-author":1,"uris":["http://www.mendeley.com/documents/?uuid=36235e38-e071-4e51-88e0-169a9e429063"]}],"mendeley":{"formattedCitation":"(2005)","plainTextFormattedCitation":"(2005)","previouslyFormattedCitation":"(2005)"},"properties":{"noteIndex":0},"schema":"https://github.com/citation-style-language/schema/raw/master/csl-citation.json"}</w:instrText>
      </w:r>
      <w:r>
        <w:fldChar w:fldCharType="separate"/>
      </w:r>
      <w:r w:rsidRPr="008B33B7">
        <w:rPr>
          <w:noProof/>
        </w:rPr>
        <w:t>(2005)</w:t>
      </w:r>
      <w:r>
        <w:fldChar w:fldCharType="end"/>
      </w:r>
    </w:p>
    <w:p w14:paraId="0AC75B10" w14:textId="77777777" w:rsidR="008B33B7" w:rsidRDefault="008B33B7" w:rsidP="00906B06">
      <w:pPr>
        <w:pStyle w:val="ListParagraph"/>
        <w:numPr>
          <w:ilvl w:val="1"/>
          <w:numId w:val="3"/>
        </w:numPr>
      </w:pPr>
      <w:r>
        <w:t>fitted line = fit implied by the model</w:t>
      </w:r>
    </w:p>
    <w:p w14:paraId="1CFD3A59" w14:textId="77777777" w:rsidR="008B33B7" w:rsidRDefault="008B33B7" w:rsidP="008B33B7">
      <w:pPr>
        <w:pStyle w:val="ListParagraph"/>
        <w:numPr>
          <w:ilvl w:val="2"/>
          <w:numId w:val="3"/>
        </w:numPr>
      </w:pPr>
      <w:r>
        <w:t xml:space="preserve">line represents the “trail” left by the unobserved latent variable </w:t>
      </w:r>
    </w:p>
    <w:p w14:paraId="39B43163" w14:textId="77777777" w:rsidR="00906B06" w:rsidRDefault="008B33B7" w:rsidP="008B33B7">
      <w:pPr>
        <w:pStyle w:val="ListParagraph"/>
        <w:numPr>
          <w:ilvl w:val="2"/>
          <w:numId w:val="3"/>
        </w:numPr>
      </w:pPr>
      <w:r>
        <w:t xml:space="preserve">we call these “trail” plots  </w:t>
      </w:r>
      <w:r w:rsidR="00906B06">
        <w:t xml:space="preserve"> </w:t>
      </w:r>
      <w:r w:rsidR="00906B06">
        <w:tab/>
      </w:r>
    </w:p>
    <w:p w14:paraId="50D780A0" w14:textId="77777777" w:rsidR="008B33B7" w:rsidRDefault="008B33B7" w:rsidP="008B33B7">
      <w:pPr>
        <w:pStyle w:val="ListParagraph"/>
        <w:numPr>
          <w:ilvl w:val="0"/>
          <w:numId w:val="3"/>
        </w:numPr>
      </w:pPr>
      <w:r>
        <w:t>Estimating the fit of the line</w:t>
      </w:r>
    </w:p>
    <w:p w14:paraId="766E55E9" w14:textId="77777777" w:rsidR="00CA6D2D" w:rsidRDefault="00CA6D2D" w:rsidP="00CA6D2D">
      <w:pPr>
        <w:pStyle w:val="ListParagraph"/>
        <w:numPr>
          <w:ilvl w:val="1"/>
          <w:numId w:val="3"/>
        </w:numPr>
      </w:pPr>
      <w:r>
        <w:t>model-implied correlation * ratio of standard deviations = slope</w:t>
      </w:r>
    </w:p>
    <w:p w14:paraId="01E2B90B" w14:textId="78929727" w:rsidR="00CA6D2D" w:rsidRDefault="00CA6D2D" w:rsidP="00CA6D2D">
      <w:pPr>
        <w:pStyle w:val="ListParagraph"/>
        <w:numPr>
          <w:ilvl w:val="1"/>
          <w:numId w:val="3"/>
        </w:numPr>
      </w:pPr>
      <w:r>
        <w:t>this line is the fit</w:t>
      </w:r>
      <w:ins w:id="305" w:author="Dustin Fife" w:date="2020-02-12T10:53:00Z">
        <w:r w:rsidR="00B608BF">
          <w:t xml:space="preserve"> between the two observed variables,</w:t>
        </w:r>
      </w:ins>
      <w:r>
        <w:t xml:space="preserve"> implied by the model</w:t>
      </w:r>
    </w:p>
    <w:p w14:paraId="71E195F6" w14:textId="77777777" w:rsidR="00CA6D2D" w:rsidRDefault="00CA6D2D" w:rsidP="00CA6D2D">
      <w:pPr>
        <w:pStyle w:val="ListParagraph"/>
        <w:numPr>
          <w:ilvl w:val="1"/>
          <w:numId w:val="3"/>
        </w:numPr>
      </w:pPr>
      <w:r>
        <w:t>if the fit closely resembles the regression line, the model “fits”</w:t>
      </w:r>
    </w:p>
    <w:p w14:paraId="7642FCB2" w14:textId="77777777" w:rsidR="00CA6D2D" w:rsidRDefault="00CA6D2D" w:rsidP="00CA6D2D">
      <w:pPr>
        <w:pStyle w:val="ListParagraph"/>
        <w:numPr>
          <w:ilvl w:val="2"/>
          <w:numId w:val="3"/>
        </w:numPr>
      </w:pPr>
      <w:r>
        <w:t>i.e., it captures the relationship between the two observed variables</w:t>
      </w:r>
    </w:p>
    <w:p w14:paraId="02E53307" w14:textId="77777777" w:rsidR="009757B8" w:rsidRDefault="009757B8" w:rsidP="009757B8">
      <w:pPr>
        <w:pStyle w:val="ListParagraph"/>
        <w:numPr>
          <w:ilvl w:val="0"/>
          <w:numId w:val="3"/>
        </w:numPr>
      </w:pPr>
      <w:r>
        <w:t xml:space="preserve">These can diagnose misfit in </w:t>
      </w:r>
    </w:p>
    <w:p w14:paraId="2DE3387C" w14:textId="77777777" w:rsidR="009757B8" w:rsidRDefault="009757B8" w:rsidP="009757B8">
      <w:pPr>
        <w:pStyle w:val="ListParagraph"/>
        <w:numPr>
          <w:ilvl w:val="1"/>
          <w:numId w:val="3"/>
        </w:numPr>
      </w:pPr>
      <w:r>
        <w:t xml:space="preserve">the measurement model </w:t>
      </w:r>
    </w:p>
    <w:p w14:paraId="00FAB595" w14:textId="77777777" w:rsidR="009757B8" w:rsidRDefault="009757B8" w:rsidP="009757B8">
      <w:pPr>
        <w:pStyle w:val="ListParagraph"/>
        <w:numPr>
          <w:ilvl w:val="2"/>
          <w:numId w:val="3"/>
        </w:numPr>
      </w:pPr>
      <w:r>
        <w:t>by showing misfit between indicators of the same latent variable</w:t>
      </w:r>
    </w:p>
    <w:p w14:paraId="2D14D904" w14:textId="77777777" w:rsidR="009757B8" w:rsidRDefault="009757B8" w:rsidP="009757B8">
      <w:pPr>
        <w:pStyle w:val="ListParagraph"/>
        <w:numPr>
          <w:ilvl w:val="1"/>
          <w:numId w:val="3"/>
        </w:numPr>
      </w:pPr>
      <w:r>
        <w:t>the structural model</w:t>
      </w:r>
    </w:p>
    <w:p w14:paraId="13D637AA" w14:textId="77777777" w:rsidR="009757B8" w:rsidRDefault="009757B8" w:rsidP="009757B8">
      <w:pPr>
        <w:pStyle w:val="ListParagraph"/>
        <w:numPr>
          <w:ilvl w:val="2"/>
          <w:numId w:val="3"/>
        </w:numPr>
      </w:pPr>
      <w:r>
        <w:t>by showing misfit between indicators of different latent variables</w:t>
      </w:r>
    </w:p>
    <w:p w14:paraId="1C221F22" w14:textId="77777777" w:rsidR="00CA6D2D" w:rsidRDefault="00CA6D2D" w:rsidP="00CA6D2D"/>
    <w:p w14:paraId="6411172E" w14:textId="77777777" w:rsidR="00CA6D2D" w:rsidRDefault="00CA6D2D" w:rsidP="00CA6D2D">
      <w:pPr>
        <w:ind w:left="720"/>
        <w:rPr>
          <w:b/>
        </w:rPr>
      </w:pPr>
      <w:r>
        <w:rPr>
          <w:b/>
        </w:rPr>
        <w:t>Disturbance-Dependence Plots</w:t>
      </w:r>
    </w:p>
    <w:p w14:paraId="7EB32E44" w14:textId="77777777" w:rsidR="000007DD" w:rsidRDefault="000007DD" w:rsidP="008A10EA">
      <w:pPr>
        <w:pStyle w:val="ListParagraph"/>
        <w:numPr>
          <w:ilvl w:val="0"/>
          <w:numId w:val="3"/>
        </w:numPr>
      </w:pPr>
      <w:r>
        <w:t xml:space="preserve">In regression, a residual dependence plot </w:t>
      </w:r>
    </w:p>
    <w:p w14:paraId="3B02D419" w14:textId="77777777" w:rsidR="00906B06" w:rsidRDefault="000007DD" w:rsidP="000007DD">
      <w:pPr>
        <w:pStyle w:val="ListParagraph"/>
        <w:numPr>
          <w:ilvl w:val="1"/>
          <w:numId w:val="3"/>
        </w:numPr>
      </w:pPr>
      <w:r>
        <w:t xml:space="preserve">shows what signal remains after subtracting the fit of the model </w:t>
      </w:r>
    </w:p>
    <w:p w14:paraId="768FA469" w14:textId="77777777" w:rsidR="000007DD" w:rsidRDefault="000007DD" w:rsidP="000007DD">
      <w:pPr>
        <w:pStyle w:val="ListParagraph"/>
        <w:numPr>
          <w:ilvl w:val="1"/>
          <w:numId w:val="3"/>
        </w:numPr>
      </w:pPr>
      <w:r>
        <w:lastRenderedPageBreak/>
        <w:t>plot residuals against fitted values</w:t>
      </w:r>
    </w:p>
    <w:p w14:paraId="7FA34E78" w14:textId="77777777" w:rsidR="000007DD" w:rsidRDefault="000007DD" w:rsidP="000007DD">
      <w:pPr>
        <w:pStyle w:val="ListParagraph"/>
        <w:numPr>
          <w:ilvl w:val="1"/>
          <w:numId w:val="3"/>
        </w:numPr>
      </w:pPr>
      <w:r>
        <w:t xml:space="preserve">after fitting the model there </w:t>
      </w:r>
      <w:r>
        <w:rPr>
          <w:i/>
        </w:rPr>
        <w:t xml:space="preserve">should </w:t>
      </w:r>
      <w:r>
        <w:t>be no signal remaining</w:t>
      </w:r>
    </w:p>
    <w:p w14:paraId="37065B63" w14:textId="696B29A4" w:rsidR="000007DD" w:rsidRDefault="000007DD" w:rsidP="000007DD">
      <w:pPr>
        <w:pStyle w:val="ListParagraph"/>
        <w:numPr>
          <w:ilvl w:val="1"/>
          <w:numId w:val="3"/>
        </w:numPr>
      </w:pPr>
      <w:r>
        <w:t>signal may remain if there’s nonlinear effects</w:t>
      </w:r>
      <w:ins w:id="306" w:author="Dustin Fife" w:date="2020-02-12T10:54:00Z">
        <w:r w:rsidR="00B608BF">
          <w:t xml:space="preserve"> (such as polynomial or interaction term)</w:t>
        </w:r>
      </w:ins>
    </w:p>
    <w:p w14:paraId="09ECC04E" w14:textId="33EAB112" w:rsidR="000007DD" w:rsidRDefault="000007DD" w:rsidP="000007DD">
      <w:pPr>
        <w:pStyle w:val="ListParagraph"/>
        <w:numPr>
          <w:ilvl w:val="0"/>
          <w:numId w:val="3"/>
        </w:numPr>
        <w:rPr>
          <w:ins w:id="307" w:author="Dustin Fife" w:date="2020-02-12T10:55:00Z"/>
        </w:rPr>
      </w:pPr>
      <w:r>
        <w:t>Similarly we can create an analogue for LVMs</w:t>
      </w:r>
    </w:p>
    <w:p w14:paraId="4D97D149" w14:textId="7864B325" w:rsidR="00B608BF" w:rsidRDefault="00B608BF" w:rsidP="00B608BF">
      <w:pPr>
        <w:pStyle w:val="ListParagraph"/>
        <w:numPr>
          <w:ilvl w:val="1"/>
          <w:numId w:val="3"/>
        </w:numPr>
        <w:rPr>
          <w:ins w:id="308" w:author="Dustin Fife" w:date="2020-02-12T10:55:00Z"/>
        </w:rPr>
      </w:pPr>
      <w:ins w:id="309" w:author="Dustin Fife" w:date="2020-02-12T10:55:00Z">
        <w:r>
          <w:t>residuals in LVMs refer to the difference between the observed and implied variance/covariance matrix</w:t>
        </w:r>
      </w:ins>
    </w:p>
    <w:p w14:paraId="4A398801" w14:textId="06508425" w:rsidR="00B608BF" w:rsidRDefault="00B608BF" w:rsidP="00B608BF">
      <w:pPr>
        <w:pStyle w:val="ListParagraph"/>
        <w:numPr>
          <w:ilvl w:val="1"/>
          <w:numId w:val="3"/>
        </w:numPr>
        <w:rPr>
          <w:ins w:id="310" w:author="Dustin Fife" w:date="2020-02-12T10:56:00Z"/>
        </w:rPr>
      </w:pPr>
      <w:ins w:id="311" w:author="Dustin Fife" w:date="2020-02-12T10:55:00Z">
        <w:r>
          <w:t>the error in predicting the observed from the model is typically called the “dist</w:t>
        </w:r>
      </w:ins>
      <w:ins w:id="312" w:author="Dustin Fife" w:date="2020-02-12T10:56:00Z">
        <w:r>
          <w:t>urbance”</w:t>
        </w:r>
      </w:ins>
    </w:p>
    <w:p w14:paraId="59EA4460" w14:textId="049E5D3E" w:rsidR="00B608BF" w:rsidDel="00B608BF" w:rsidRDefault="00B608BF">
      <w:pPr>
        <w:pStyle w:val="ListParagraph"/>
        <w:numPr>
          <w:ilvl w:val="1"/>
          <w:numId w:val="3"/>
        </w:numPr>
        <w:rPr>
          <w:del w:id="313" w:author="Dustin Fife" w:date="2020-02-12T10:57:00Z"/>
        </w:rPr>
        <w:pPrChange w:id="314" w:author="Dustin Fife" w:date="2020-02-12T10:57:00Z">
          <w:pPr>
            <w:pStyle w:val="ListParagraph"/>
            <w:numPr>
              <w:numId w:val="3"/>
            </w:numPr>
            <w:ind w:hanging="360"/>
          </w:pPr>
        </w:pPrChange>
      </w:pPr>
      <w:ins w:id="315" w:author="Dustin Fife" w:date="2020-02-12T10:56:00Z">
        <w:r>
          <w:t>Plots of these should thus be called “Disturbance Dependence Plots” (DDPs)</w:t>
        </w:r>
      </w:ins>
      <w:ins w:id="316" w:author="Dustin Fife" w:date="2020-02-12T10:57:00Z">
        <w:r w:rsidDel="00B608BF">
          <w:t xml:space="preserve"> </w:t>
        </w:r>
      </w:ins>
    </w:p>
    <w:p w14:paraId="5A9A33EC" w14:textId="6F03ECBF" w:rsidR="000007DD" w:rsidRDefault="000007DD" w:rsidP="00B608BF">
      <w:pPr>
        <w:pStyle w:val="ListParagraph"/>
        <w:numPr>
          <w:ilvl w:val="1"/>
          <w:numId w:val="3"/>
        </w:numPr>
      </w:pPr>
      <w:del w:id="317" w:author="Dustin Fife" w:date="2020-02-12T10:56:00Z">
        <w:r w:rsidDel="00B608BF">
          <w:delText xml:space="preserve">but </w:delText>
        </w:r>
      </w:del>
      <w:del w:id="318" w:author="Dustin Fife" w:date="2020-02-12T10:57:00Z">
        <w:r w:rsidDel="00B608BF">
          <w:delText xml:space="preserve">call them disturbance-dependence plots (DDPs), </w:delText>
        </w:r>
        <w:r w:rsidR="009757B8" w:rsidDel="00B608BF">
          <w:delText>since residuals in LVMs are called disturbances</w:delText>
        </w:r>
      </w:del>
    </w:p>
    <w:p w14:paraId="68C6B86D" w14:textId="3AA021C2" w:rsidR="009757B8" w:rsidRDefault="009757B8" w:rsidP="000007DD">
      <w:pPr>
        <w:pStyle w:val="ListParagraph"/>
        <w:numPr>
          <w:ilvl w:val="1"/>
          <w:numId w:val="3"/>
        </w:numPr>
      </w:pPr>
      <w:r>
        <w:t xml:space="preserve">with the fit of the model, we can now subtract that from the </w:t>
      </w:r>
      <w:ins w:id="319" w:author="Dustin Fife" w:date="2020-02-12T10:57:00Z">
        <w:r w:rsidR="00B608BF">
          <w:t xml:space="preserve">values of </w:t>
        </w:r>
        <w:proofErr w:type="spellStart"/>
        <w:r w:rsidR="00B608BF">
          <w:t>the</w:t>
        </w:r>
      </w:ins>
      <w:del w:id="320" w:author="Dustin Fife" w:date="2020-02-12T10:57:00Z">
        <w:r w:rsidDel="00B608BF">
          <w:delText xml:space="preserve">predicted </w:delText>
        </w:r>
      </w:del>
      <w:r>
        <w:t>observed</w:t>
      </w:r>
      <w:proofErr w:type="spellEnd"/>
      <w:r>
        <w:t xml:space="preserve"> variable</w:t>
      </w:r>
      <w:ins w:id="321" w:author="Dustin Fife" w:date="2020-02-12T10:57:00Z">
        <w:r w:rsidR="00B608BF">
          <w:t>s</w:t>
        </w:r>
      </w:ins>
    </w:p>
    <w:p w14:paraId="2A9E29AE" w14:textId="77777777" w:rsidR="009757B8" w:rsidRDefault="009757B8" w:rsidP="000007DD">
      <w:pPr>
        <w:pStyle w:val="ListParagraph"/>
        <w:numPr>
          <w:ilvl w:val="1"/>
          <w:numId w:val="3"/>
        </w:numPr>
      </w:pPr>
      <w:r>
        <w:t>if the model fits well, there should be a flat line</w:t>
      </w:r>
    </w:p>
    <w:p w14:paraId="10B1CA43" w14:textId="77777777" w:rsidR="009757B8" w:rsidRDefault="009757B8" w:rsidP="009757B8"/>
    <w:p w14:paraId="0FA91BD9" w14:textId="77777777" w:rsidR="009757B8" w:rsidRDefault="009757B8" w:rsidP="009757B8">
      <w:pPr>
        <w:rPr>
          <w:b/>
        </w:rPr>
      </w:pPr>
      <w:r>
        <w:rPr>
          <w:b/>
        </w:rPr>
        <w:t>Measurement Plots</w:t>
      </w:r>
    </w:p>
    <w:p w14:paraId="659E0D73" w14:textId="6C5857AE" w:rsidR="009757B8" w:rsidRDefault="009757B8" w:rsidP="009757B8">
      <w:pPr>
        <w:pStyle w:val="ListParagraph"/>
        <w:numPr>
          <w:ilvl w:val="0"/>
          <w:numId w:val="3"/>
        </w:numPr>
      </w:pPr>
      <w:r>
        <w:t>Diagnostics tells us whether the</w:t>
      </w:r>
      <w:r w:rsidR="004B4A9E">
        <w:t xml:space="preserve"> estimated</w:t>
      </w:r>
      <w:ins w:id="322" w:author="Dustin Fife" w:date="2020-02-12T10:57:00Z">
        <w:r w:rsidR="00313F3E">
          <w:t xml:space="preserve"> </w:t>
        </w:r>
      </w:ins>
      <w:del w:id="323" w:author="Dustin Fife" w:date="2020-02-12T10:57:00Z">
        <w:r w:rsidR="004B4A9E" w:rsidDel="00313F3E">
          <w:delText>?</w:delText>
        </w:r>
        <w:r w:rsidDel="00313F3E">
          <w:delText xml:space="preserve"> </w:delText>
        </w:r>
      </w:del>
      <w:r>
        <w:t>factor scores can be believed</w:t>
      </w:r>
    </w:p>
    <w:p w14:paraId="7B76E8C3" w14:textId="77777777" w:rsidR="009757B8" w:rsidRDefault="009757B8" w:rsidP="009757B8">
      <w:pPr>
        <w:pStyle w:val="ListParagraph"/>
        <w:numPr>
          <w:ilvl w:val="0"/>
          <w:numId w:val="3"/>
        </w:numPr>
      </w:pPr>
      <w:commentRangeStart w:id="324"/>
      <w:commentRangeStart w:id="325"/>
      <w:r>
        <w:t>If they are to be believed, we can then develop visuals for the measurement model</w:t>
      </w:r>
      <w:commentRangeEnd w:id="324"/>
      <w:r w:rsidR="004B4A9E">
        <w:rPr>
          <w:rStyle w:val="CommentReference"/>
        </w:rPr>
        <w:commentReference w:id="324"/>
      </w:r>
      <w:commentRangeEnd w:id="325"/>
      <w:r w:rsidR="00313F3E">
        <w:rPr>
          <w:rStyle w:val="CommentReference"/>
        </w:rPr>
        <w:commentReference w:id="325"/>
      </w:r>
    </w:p>
    <w:p w14:paraId="1BCC87F0" w14:textId="77777777" w:rsidR="009757B8" w:rsidRDefault="009757B8" w:rsidP="009757B8">
      <w:pPr>
        <w:pStyle w:val="ListParagraph"/>
        <w:numPr>
          <w:ilvl w:val="0"/>
          <w:numId w:val="3"/>
        </w:numPr>
      </w:pPr>
      <w:r>
        <w:t>Approach</w:t>
      </w:r>
    </w:p>
    <w:p w14:paraId="1087C8D9" w14:textId="641C0250" w:rsidR="009757B8" w:rsidRDefault="004B4A9E" w:rsidP="009757B8">
      <w:pPr>
        <w:pStyle w:val="ListParagraph"/>
        <w:numPr>
          <w:ilvl w:val="1"/>
          <w:numId w:val="3"/>
        </w:numPr>
      </w:pPr>
      <w:r>
        <w:t xml:space="preserve">Estimated </w:t>
      </w:r>
      <w:r w:rsidR="009757B8">
        <w:t>factor scores on X axis</w:t>
      </w:r>
    </w:p>
    <w:p w14:paraId="4430EB53" w14:textId="77777777" w:rsidR="009757B8" w:rsidRDefault="009757B8" w:rsidP="009757B8">
      <w:pPr>
        <w:pStyle w:val="ListParagraph"/>
        <w:numPr>
          <w:ilvl w:val="2"/>
          <w:numId w:val="3"/>
        </w:numPr>
      </w:pPr>
      <w:r>
        <w:t>symbol plotted must reflect uncertainty because these are not observed scores</w:t>
      </w:r>
    </w:p>
    <w:p w14:paraId="23C0955D" w14:textId="77777777" w:rsidR="009757B8" w:rsidRDefault="009757B8" w:rsidP="009757B8">
      <w:pPr>
        <w:pStyle w:val="ListParagraph"/>
        <w:numPr>
          <w:ilvl w:val="2"/>
          <w:numId w:val="3"/>
        </w:numPr>
      </w:pPr>
      <w:r>
        <w:t>we use a line that reflects the upper/lower limits of a 95% confidence or credible interval</w:t>
      </w:r>
    </w:p>
    <w:p w14:paraId="2E2ECBD4" w14:textId="77777777" w:rsidR="009757B8" w:rsidRDefault="009757B8" w:rsidP="009757B8">
      <w:pPr>
        <w:pStyle w:val="ListParagraph"/>
        <w:numPr>
          <w:ilvl w:val="1"/>
          <w:numId w:val="3"/>
        </w:numPr>
      </w:pPr>
      <w:r>
        <w:t>observed scores on Y axis</w:t>
      </w:r>
    </w:p>
    <w:p w14:paraId="544E62F3" w14:textId="77777777" w:rsidR="009757B8" w:rsidRDefault="009757B8" w:rsidP="009757B8">
      <w:pPr>
        <w:pStyle w:val="ListParagraph"/>
        <w:numPr>
          <w:ilvl w:val="2"/>
          <w:numId w:val="3"/>
        </w:numPr>
      </w:pPr>
      <w:r>
        <w:t>these have no height (because there’s no uncertainty about their observed scores)</w:t>
      </w:r>
    </w:p>
    <w:p w14:paraId="5E36E36F" w14:textId="77777777" w:rsidR="009757B8" w:rsidRDefault="009757B8" w:rsidP="009757B8">
      <w:pPr>
        <w:pStyle w:val="ListParagraph"/>
        <w:numPr>
          <w:ilvl w:val="1"/>
          <w:numId w:val="3"/>
        </w:numPr>
      </w:pPr>
      <w:r>
        <w:t>to condense visuals, we can convert from wide to long format</w:t>
      </w:r>
    </w:p>
    <w:p w14:paraId="7AC00D63" w14:textId="77777777" w:rsidR="009757B8" w:rsidRDefault="009757B8" w:rsidP="009757B8">
      <w:pPr>
        <w:pStyle w:val="ListParagraph"/>
        <w:numPr>
          <w:ilvl w:val="2"/>
          <w:numId w:val="3"/>
        </w:numPr>
      </w:pPr>
      <w:r>
        <w:t>put observed scores on the same scale</w:t>
      </w:r>
    </w:p>
    <w:p w14:paraId="34CE76AB" w14:textId="77777777" w:rsidR="009757B8" w:rsidRDefault="009757B8" w:rsidP="009757B8">
      <w:pPr>
        <w:pStyle w:val="ListParagraph"/>
        <w:numPr>
          <w:ilvl w:val="2"/>
          <w:numId w:val="3"/>
        </w:numPr>
      </w:pPr>
      <w:r>
        <w:t>panel by the observed variable indicator</w:t>
      </w:r>
    </w:p>
    <w:p w14:paraId="6FAB4094" w14:textId="77777777" w:rsidR="009757B8" w:rsidRDefault="009757B8" w:rsidP="009757B8">
      <w:pPr>
        <w:pStyle w:val="ListParagraph"/>
        <w:numPr>
          <w:ilvl w:val="0"/>
          <w:numId w:val="3"/>
        </w:numPr>
      </w:pPr>
      <w:r>
        <w:t>These improve encoding</w:t>
      </w:r>
    </w:p>
    <w:p w14:paraId="17D97264" w14:textId="77777777" w:rsidR="009757B8" w:rsidRDefault="009757B8" w:rsidP="009757B8">
      <w:pPr>
        <w:pStyle w:val="ListParagraph"/>
        <w:numPr>
          <w:ilvl w:val="1"/>
          <w:numId w:val="3"/>
        </w:numPr>
      </w:pPr>
      <w:r>
        <w:t>make it apparent which observed variables have highest reliability</w:t>
      </w:r>
    </w:p>
    <w:p w14:paraId="0C062D4A" w14:textId="77777777" w:rsidR="009757B8" w:rsidRDefault="009757B8" w:rsidP="009757B8"/>
    <w:p w14:paraId="640423E2" w14:textId="77777777" w:rsidR="009757B8" w:rsidRPr="009757B8" w:rsidRDefault="009757B8" w:rsidP="009757B8">
      <w:pPr>
        <w:rPr>
          <w:b/>
        </w:rPr>
      </w:pPr>
      <w:r w:rsidRPr="009757B8">
        <w:rPr>
          <w:b/>
        </w:rPr>
        <w:t>Structural Plots</w:t>
      </w:r>
    </w:p>
    <w:p w14:paraId="0DE17131" w14:textId="77777777" w:rsidR="000007DD" w:rsidRDefault="009757B8" w:rsidP="009757B8">
      <w:pPr>
        <w:pStyle w:val="ListParagraph"/>
        <w:numPr>
          <w:ilvl w:val="0"/>
          <w:numId w:val="3"/>
        </w:numPr>
      </w:pPr>
      <w:r>
        <w:t>Often in LVMs, the visuals of interest are not the observed, but the latent variables</w:t>
      </w:r>
    </w:p>
    <w:p w14:paraId="1CC02158" w14:textId="77777777" w:rsidR="009757B8" w:rsidRDefault="009757B8" w:rsidP="009757B8">
      <w:pPr>
        <w:pStyle w:val="ListParagraph"/>
        <w:numPr>
          <w:ilvl w:val="0"/>
          <w:numId w:val="3"/>
        </w:numPr>
      </w:pPr>
      <w:r>
        <w:t>Measurement model is ancillary</w:t>
      </w:r>
    </w:p>
    <w:p w14:paraId="11CBFDD2" w14:textId="77777777" w:rsidR="009757B8" w:rsidRDefault="000F6785" w:rsidP="009757B8">
      <w:pPr>
        <w:pStyle w:val="ListParagraph"/>
        <w:numPr>
          <w:ilvl w:val="0"/>
          <w:numId w:val="3"/>
        </w:numPr>
      </w:pPr>
      <w:r>
        <w:t xml:space="preserve">As before, we need to reflect uncertainty in the </w:t>
      </w:r>
      <w:r w:rsidR="00D71BCA">
        <w:t>estimate of the latent scores</w:t>
      </w:r>
    </w:p>
    <w:p w14:paraId="59D51464" w14:textId="28CEB19B" w:rsidR="00D71BCA" w:rsidRDefault="00D71BCA" w:rsidP="00D71BCA">
      <w:pPr>
        <w:pStyle w:val="ListParagraph"/>
        <w:numPr>
          <w:ilvl w:val="1"/>
          <w:numId w:val="3"/>
        </w:numPr>
        <w:rPr>
          <w:ins w:id="326" w:author="Dustin Fife" w:date="2020-02-12T11:00:00Z"/>
        </w:rPr>
      </w:pPr>
      <w:commentRangeStart w:id="327"/>
      <w:r>
        <w:t xml:space="preserve">now we show our uncertainty via ellipses </w:t>
      </w:r>
      <w:commentRangeEnd w:id="327"/>
      <w:r w:rsidR="004B4A9E">
        <w:rPr>
          <w:rStyle w:val="CommentReference"/>
        </w:rPr>
        <w:commentReference w:id="327"/>
      </w:r>
    </w:p>
    <w:p w14:paraId="1C805FE0" w14:textId="1F88448F" w:rsidR="004D1BFA" w:rsidRDefault="004D1BFA" w:rsidP="00D71BCA">
      <w:pPr>
        <w:pStyle w:val="ListParagraph"/>
        <w:numPr>
          <w:ilvl w:val="1"/>
          <w:numId w:val="3"/>
        </w:numPr>
      </w:pPr>
      <w:ins w:id="328" w:author="Dustin Fife" w:date="2020-02-12T11:00:00Z">
        <w:r>
          <w:t>uncertainty is estimated using prediction intervals (for frequentist LVMs</w:t>
        </w:r>
      </w:ins>
      <w:ins w:id="329" w:author="Dustin Fife" w:date="2020-02-12T11:01:00Z">
        <w:r>
          <w:t xml:space="preserve">) or using information from the posterior distribution (for Bayesian LVMs). </w:t>
        </w:r>
      </w:ins>
    </w:p>
    <w:p w14:paraId="5E7C1585" w14:textId="5282BBF1" w:rsidR="009757B8" w:rsidRDefault="00D71BCA" w:rsidP="009757B8">
      <w:pPr>
        <w:pStyle w:val="ListParagraph"/>
        <w:numPr>
          <w:ilvl w:val="0"/>
          <w:numId w:val="3"/>
        </w:numPr>
        <w:rPr>
          <w:ins w:id="330" w:author="Dustin Fife" w:date="2020-02-12T11:01:00Z"/>
        </w:rPr>
      </w:pPr>
      <w:r>
        <w:t>Type of plot will depend on the structural relationships hypothesized</w:t>
      </w:r>
    </w:p>
    <w:p w14:paraId="7C70E197" w14:textId="3D185D3D" w:rsidR="004D1BFA" w:rsidRDefault="004D1BFA">
      <w:pPr>
        <w:pStyle w:val="ListParagraph"/>
        <w:numPr>
          <w:ilvl w:val="1"/>
          <w:numId w:val="3"/>
        </w:numPr>
        <w:pPrChange w:id="331" w:author="Dustin Fife" w:date="2020-02-12T11:01:00Z">
          <w:pPr>
            <w:pStyle w:val="ListParagraph"/>
            <w:numPr>
              <w:numId w:val="3"/>
            </w:numPr>
            <w:ind w:hanging="360"/>
          </w:pPr>
        </w:pPrChange>
      </w:pPr>
      <w:ins w:id="332" w:author="Dustin Fife" w:date="2020-02-12T11:01:00Z">
        <w:r>
          <w:t xml:space="preserve">e.g., scatterplot for two latent continuous variables, coplots for three latent continuous variables, </w:t>
        </w:r>
        <w:proofErr w:type="spellStart"/>
        <w:r>
          <w:t>beeswarm</w:t>
        </w:r>
        <w:proofErr w:type="spellEnd"/>
        <w:r>
          <w:t xml:space="preserve"> plots for </w:t>
        </w:r>
      </w:ins>
      <w:ins w:id="333" w:author="Dustin Fife" w:date="2020-02-12T11:02:00Z">
        <w:r>
          <w:t>a categorical versus continuous latent variable.</w:t>
        </w:r>
      </w:ins>
    </w:p>
    <w:p w14:paraId="59527D4F" w14:textId="450AF1B6" w:rsidR="00D71BCA" w:rsidRDefault="00D71BCA" w:rsidP="00D71BCA">
      <w:pPr>
        <w:pStyle w:val="ListParagraph"/>
        <w:numPr>
          <w:ilvl w:val="1"/>
          <w:numId w:val="3"/>
        </w:numPr>
      </w:pPr>
      <w:r>
        <w:t xml:space="preserve">for a review, see </w:t>
      </w:r>
      <w:r>
        <w:fldChar w:fldCharType="begin" w:fldLock="1"/>
      </w:r>
      <w:r w:rsidR="00D41E18">
        <w:instrText>ADDIN CSL_CITATION {"citationItems":[{"id":"ITEM-1","itemData":{"URL":"http://rpubs.com/dustinfife/528244","author":[{"dropping-particle":"","family":"Fife","given":"Dustin A.","non-dropping-particle":"","parse-names":false,"suffix":""}],"id":"ITEM-1","issued":{"date-parts":[["2019"]]},"title":"A Graphic is Worth a Thousand Test Statistics: Mapping Visuals onto Common Analyses","type":"webpage"},"uris":["http://www.mendeley.com/documents/?uuid=76c3921b-a205-4a05-a965-c1dc6bd593cb"]}],"mendeley":{"formattedCitation":"(Fife, 2019)","plainTextFormattedCitation":"(Fife, 2019)","previouslyFormattedCitation":"(Fife, 2019)"},"properties":{"noteIndex":0},"schema":"https://github.com/citation-style-language/schema/raw/master/csl-citation.json"}</w:instrText>
      </w:r>
      <w:r>
        <w:fldChar w:fldCharType="separate"/>
      </w:r>
      <w:r w:rsidR="00E0758E" w:rsidRPr="00E0758E">
        <w:rPr>
          <w:noProof/>
        </w:rPr>
        <w:t>(Fife, 2019)</w:t>
      </w:r>
      <w:r>
        <w:fldChar w:fldCharType="end"/>
      </w:r>
    </w:p>
    <w:p w14:paraId="4C9E326A" w14:textId="77777777" w:rsidR="00D71BCA" w:rsidRDefault="00D71BCA" w:rsidP="00D71BCA"/>
    <w:p w14:paraId="6C00E9DE" w14:textId="77777777" w:rsidR="00D71BCA" w:rsidRDefault="00D71BCA" w:rsidP="00D71BCA">
      <w:pPr>
        <w:jc w:val="center"/>
        <w:rPr>
          <w:b/>
        </w:rPr>
      </w:pPr>
      <w:r>
        <w:rPr>
          <w:b/>
        </w:rPr>
        <w:t>Nonlinear LVMs</w:t>
      </w:r>
    </w:p>
    <w:p w14:paraId="7A18CFEC" w14:textId="77777777" w:rsidR="00D71BCA" w:rsidRDefault="00D71BCA" w:rsidP="00D71BCA">
      <w:pPr>
        <w:rPr>
          <w:b/>
        </w:rPr>
      </w:pPr>
    </w:p>
    <w:p w14:paraId="24ED8EB1" w14:textId="77777777" w:rsidR="00D71BCA" w:rsidRDefault="00D71BCA" w:rsidP="00D71BCA">
      <w:pPr>
        <w:pStyle w:val="ListParagraph"/>
        <w:numPr>
          <w:ilvl w:val="0"/>
          <w:numId w:val="3"/>
        </w:numPr>
      </w:pPr>
      <w:r>
        <w:t xml:space="preserve">diagnostic plots will work to </w:t>
      </w:r>
      <w:r>
        <w:rPr>
          <w:i/>
        </w:rPr>
        <w:t xml:space="preserve">diagnose </w:t>
      </w:r>
      <w:r>
        <w:t>nonlinearities</w:t>
      </w:r>
    </w:p>
    <w:p w14:paraId="4887DCD0" w14:textId="77777777" w:rsidR="00D71BCA" w:rsidRDefault="00D71BCA" w:rsidP="00D71BCA">
      <w:pPr>
        <w:pStyle w:val="ListParagraph"/>
        <w:numPr>
          <w:ilvl w:val="1"/>
          <w:numId w:val="3"/>
        </w:numPr>
      </w:pPr>
      <w:r>
        <w:t>will not remedy these</w:t>
      </w:r>
    </w:p>
    <w:p w14:paraId="1F2F0077" w14:textId="77777777" w:rsidR="00D71BCA" w:rsidRDefault="00D71BCA" w:rsidP="00D71BCA">
      <w:pPr>
        <w:pStyle w:val="ListParagraph"/>
        <w:numPr>
          <w:ilvl w:val="0"/>
          <w:numId w:val="3"/>
        </w:numPr>
      </w:pPr>
      <w:r>
        <w:t>to remedy nonlinearity, a different approach is needed</w:t>
      </w:r>
    </w:p>
    <w:p w14:paraId="69319418" w14:textId="77777777" w:rsidR="00D71BCA" w:rsidRDefault="00D71BCA" w:rsidP="00D71BCA"/>
    <w:p w14:paraId="2E0B45C5" w14:textId="77777777" w:rsidR="00D71BCA" w:rsidRPr="00D71BCA" w:rsidRDefault="00D71BCA" w:rsidP="00D71BCA">
      <w:pPr>
        <w:rPr>
          <w:b/>
        </w:rPr>
      </w:pPr>
      <w:r>
        <w:rPr>
          <w:b/>
        </w:rPr>
        <w:t>Bayesian LVMs</w:t>
      </w:r>
    </w:p>
    <w:p w14:paraId="0180635F" w14:textId="77777777" w:rsidR="00D71BCA" w:rsidRDefault="00D71BCA" w:rsidP="00D71BCA">
      <w:pPr>
        <w:pStyle w:val="ListParagraph"/>
        <w:numPr>
          <w:ilvl w:val="0"/>
          <w:numId w:val="3"/>
        </w:numPr>
      </w:pPr>
      <w:r>
        <w:t>linear LVMs utilize covariance algebra to model fit</w:t>
      </w:r>
    </w:p>
    <w:p w14:paraId="3570EDF5" w14:textId="77777777" w:rsidR="00D71BCA" w:rsidRDefault="00D71BCA" w:rsidP="00D71BCA">
      <w:pPr>
        <w:pStyle w:val="ListParagraph"/>
        <w:numPr>
          <w:ilvl w:val="0"/>
          <w:numId w:val="3"/>
        </w:numPr>
      </w:pPr>
      <w:r>
        <w:t>Bayesian LVMs, on the other hand, use raw data</w:t>
      </w:r>
    </w:p>
    <w:p w14:paraId="48659D8E" w14:textId="77777777" w:rsidR="00D71BCA" w:rsidRDefault="00D71BCA" w:rsidP="00D71BCA">
      <w:pPr>
        <w:pStyle w:val="ListParagraph"/>
        <w:numPr>
          <w:ilvl w:val="0"/>
          <w:numId w:val="3"/>
        </w:numPr>
      </w:pPr>
      <w:r>
        <w:t>relationships are specified explicitly</w:t>
      </w:r>
    </w:p>
    <w:p w14:paraId="7D5A35D0" w14:textId="77777777" w:rsidR="00D71BCA" w:rsidRDefault="00D71BCA" w:rsidP="00D71BCA">
      <w:pPr>
        <w:pStyle w:val="ListParagraph"/>
        <w:numPr>
          <w:ilvl w:val="1"/>
          <w:numId w:val="3"/>
        </w:numPr>
      </w:pPr>
      <w:r>
        <w:t>as well as residual distributions</w:t>
      </w:r>
    </w:p>
    <w:p w14:paraId="08CF559E" w14:textId="77777777" w:rsidR="00D71BCA" w:rsidRDefault="00D71BCA" w:rsidP="00D71BCA">
      <w:pPr>
        <w:pStyle w:val="ListParagraph"/>
        <w:numPr>
          <w:ilvl w:val="0"/>
          <w:numId w:val="3"/>
        </w:numPr>
      </w:pPr>
      <w:r>
        <w:t>Bayesian LVMs offer several advantages</w:t>
      </w:r>
    </w:p>
    <w:p w14:paraId="151434FD" w14:textId="77777777" w:rsidR="00D71BCA" w:rsidRDefault="00D71BCA" w:rsidP="00D71BCA">
      <w:pPr>
        <w:pStyle w:val="ListParagraph"/>
        <w:numPr>
          <w:ilvl w:val="1"/>
          <w:numId w:val="3"/>
        </w:numPr>
      </w:pPr>
      <w:r>
        <w:t>can estimate models impossible to estimate in linear models</w:t>
      </w:r>
    </w:p>
    <w:p w14:paraId="4341964A" w14:textId="03CF97CE" w:rsidR="00D71BCA" w:rsidRDefault="00D71BCA" w:rsidP="00D71BCA">
      <w:pPr>
        <w:pStyle w:val="ListParagraph"/>
        <w:numPr>
          <w:ilvl w:val="1"/>
          <w:numId w:val="3"/>
        </w:numPr>
      </w:pPr>
      <w:r>
        <w:t>more flexible</w:t>
      </w:r>
      <w:r w:rsidR="002155A6">
        <w:t xml:space="preserve"> (e.g., non-Gaussian latent factors specified in straightforward way)</w:t>
      </w:r>
    </w:p>
    <w:p w14:paraId="462F808E" w14:textId="77777777" w:rsidR="00D71BCA" w:rsidRDefault="00D71BCA" w:rsidP="00D71BCA">
      <w:pPr>
        <w:pStyle w:val="ListParagraph"/>
        <w:numPr>
          <w:ilvl w:val="1"/>
          <w:numId w:val="3"/>
        </w:numPr>
      </w:pPr>
      <w:r>
        <w:t>allows users to augment analysis with priors</w:t>
      </w:r>
    </w:p>
    <w:p w14:paraId="2763A21A" w14:textId="440F106A" w:rsidR="00976E08" w:rsidRDefault="00976E08" w:rsidP="00D71BCA">
      <w:pPr>
        <w:pStyle w:val="ListParagraph"/>
        <w:numPr>
          <w:ilvl w:val="1"/>
          <w:numId w:val="3"/>
        </w:numPr>
      </w:pPr>
      <w:r>
        <w:t>latent scores are estimated</w:t>
      </w:r>
      <w:r w:rsidR="004B4A9E">
        <w:t xml:space="preserve"> as part of the modeling procedure (not a secondary step)</w:t>
      </w:r>
    </w:p>
    <w:p w14:paraId="344E831B" w14:textId="77777777" w:rsidR="00976E08" w:rsidRDefault="00976E08" w:rsidP="00D71BCA">
      <w:pPr>
        <w:pStyle w:val="ListParagraph"/>
        <w:numPr>
          <w:ilvl w:val="1"/>
          <w:numId w:val="3"/>
        </w:numPr>
      </w:pPr>
      <w:r>
        <w:t>missing data handled intuitively</w:t>
      </w:r>
    </w:p>
    <w:p w14:paraId="032F16A8" w14:textId="77777777" w:rsidR="004D1BFA" w:rsidRDefault="002155A6" w:rsidP="00D71BCA">
      <w:pPr>
        <w:pStyle w:val="ListParagraph"/>
        <w:numPr>
          <w:ilvl w:val="1"/>
          <w:numId w:val="3"/>
        </w:numPr>
        <w:rPr>
          <w:ins w:id="334" w:author="Dustin Fife" w:date="2020-02-12T11:03:00Z"/>
        </w:rPr>
      </w:pPr>
      <w:r>
        <w:t xml:space="preserve">after computing factor scores and uncertainty intervals, can compare individual cases more readily than in frequentist </w:t>
      </w:r>
      <w:del w:id="335" w:author="Dustin Fife" w:date="2020-02-12T11:03:00Z">
        <w:r w:rsidDel="004D1BFA">
          <w:delText>(?) –</w:delText>
        </w:r>
      </w:del>
    </w:p>
    <w:p w14:paraId="43087D79" w14:textId="3947FA53" w:rsidR="00D71BCA" w:rsidRDefault="002155A6">
      <w:pPr>
        <w:pStyle w:val="ListParagraph"/>
        <w:numPr>
          <w:ilvl w:val="2"/>
          <w:numId w:val="3"/>
        </w:numPr>
        <w:pPrChange w:id="336" w:author="Dustin Fife" w:date="2020-02-12T11:03:00Z">
          <w:pPr>
            <w:pStyle w:val="ListParagraph"/>
            <w:numPr>
              <w:ilvl w:val="1"/>
              <w:numId w:val="3"/>
            </w:numPr>
            <w:ind w:left="1440" w:hanging="360"/>
          </w:pPr>
        </w:pPrChange>
      </w:pPr>
      <w:r>
        <w:t xml:space="preserve"> e.g., is France (specific case) higher on liberal democracy (latent factor) than Poland? </w:t>
      </w:r>
      <w:del w:id="337" w:author="Dustin Fife" w:date="2020-02-12T11:04:00Z">
        <w:r w:rsidDel="004D1BFA">
          <w:delText>– I’ve seen that done using Bayesian LVM but never with frequentist</w:delText>
        </w:r>
      </w:del>
    </w:p>
    <w:p w14:paraId="37C25C8E" w14:textId="77777777" w:rsidR="00D71BCA" w:rsidRDefault="00D71BCA" w:rsidP="00D71BCA">
      <w:pPr>
        <w:pStyle w:val="ListParagraph"/>
        <w:numPr>
          <w:ilvl w:val="0"/>
          <w:numId w:val="3"/>
        </w:numPr>
      </w:pPr>
      <w:proofErr w:type="spellStart"/>
      <w:r>
        <w:t>blavaan</w:t>
      </w:r>
      <w:proofErr w:type="spellEnd"/>
      <w:r>
        <w:t xml:space="preserve"> provides an easy-to-use interface for Bayesian LVMs</w:t>
      </w:r>
    </w:p>
    <w:p w14:paraId="36658602" w14:textId="77777777" w:rsidR="00D71BCA" w:rsidRDefault="00D71BCA" w:rsidP="00D71BCA">
      <w:pPr>
        <w:pStyle w:val="ListParagraph"/>
        <w:numPr>
          <w:ilvl w:val="1"/>
          <w:numId w:val="3"/>
        </w:numPr>
      </w:pPr>
      <w:r>
        <w:t xml:space="preserve">utilizes same syntax as </w:t>
      </w:r>
      <w:proofErr w:type="spellStart"/>
      <w:r>
        <w:t>lavaan</w:t>
      </w:r>
      <w:proofErr w:type="spellEnd"/>
    </w:p>
    <w:p w14:paraId="6FD2CD12" w14:textId="77777777" w:rsidR="00D71BCA" w:rsidRDefault="00D71BCA" w:rsidP="00D71BCA">
      <w:pPr>
        <w:pStyle w:val="ListParagraph"/>
        <w:numPr>
          <w:ilvl w:val="1"/>
          <w:numId w:val="3"/>
        </w:numPr>
      </w:pPr>
      <w:r>
        <w:t xml:space="preserve">fitted objects are </w:t>
      </w:r>
      <w:proofErr w:type="spellStart"/>
      <w:r>
        <w:t>lavaan</w:t>
      </w:r>
      <w:proofErr w:type="spellEnd"/>
      <w:r>
        <w:t xml:space="preserve"> objects, so same functions can be utilized for both models</w:t>
      </w:r>
    </w:p>
    <w:p w14:paraId="05121D49" w14:textId="77777777" w:rsidR="007E514F" w:rsidRDefault="007E514F" w:rsidP="00D71BCA">
      <w:pPr>
        <w:pStyle w:val="ListParagraph"/>
        <w:numPr>
          <w:ilvl w:val="0"/>
          <w:numId w:val="3"/>
        </w:numPr>
      </w:pPr>
      <w:proofErr w:type="spellStart"/>
      <w:r>
        <w:t>blavaan</w:t>
      </w:r>
      <w:proofErr w:type="spellEnd"/>
      <w:r>
        <w:t xml:space="preserve"> generates JAGs or STAN syntax to make it easier to modify MCMC</w:t>
      </w:r>
    </w:p>
    <w:p w14:paraId="22FA22CF" w14:textId="2953914B" w:rsidR="00D71BCA" w:rsidDel="008C654E" w:rsidRDefault="007E514F" w:rsidP="007E514F">
      <w:pPr>
        <w:pStyle w:val="ListParagraph"/>
        <w:numPr>
          <w:ilvl w:val="1"/>
          <w:numId w:val="3"/>
        </w:numPr>
        <w:rPr>
          <w:del w:id="338" w:author="Dustin Fife" w:date="2020-02-12T11:04:00Z"/>
        </w:rPr>
      </w:pPr>
      <w:del w:id="339" w:author="Dustin Fife" w:date="2020-02-12T11:04:00Z">
        <w:r w:rsidDel="008C654E">
          <w:delText xml:space="preserve">example </w:delText>
        </w:r>
      </w:del>
    </w:p>
    <w:p w14:paraId="711615E5" w14:textId="77777777" w:rsidR="00D71BCA" w:rsidRDefault="00D71BCA" w:rsidP="00D71BCA"/>
    <w:p w14:paraId="7752E2F5" w14:textId="77777777" w:rsidR="00D71BCA" w:rsidRPr="00976E08" w:rsidRDefault="00976E08" w:rsidP="00D71BCA">
      <w:pPr>
        <w:rPr>
          <w:b/>
        </w:rPr>
      </w:pPr>
      <w:r w:rsidRPr="00976E08">
        <w:rPr>
          <w:b/>
        </w:rPr>
        <w:t>Model-Implied Fit For Nonlinear Bayesian LVMs</w:t>
      </w:r>
    </w:p>
    <w:p w14:paraId="41D9B914" w14:textId="77777777" w:rsidR="00D71BCA" w:rsidRDefault="00976E08" w:rsidP="00D71BCA">
      <w:pPr>
        <w:pStyle w:val="ListParagraph"/>
        <w:numPr>
          <w:ilvl w:val="0"/>
          <w:numId w:val="3"/>
        </w:numPr>
      </w:pPr>
      <w:r>
        <w:t xml:space="preserve">earlier </w:t>
      </w:r>
      <w:r w:rsidR="00D71BCA">
        <w:t>derivation utilized model-implied correlations</w:t>
      </w:r>
    </w:p>
    <w:p w14:paraId="589E19A4" w14:textId="77777777" w:rsidR="00D71BCA" w:rsidRDefault="00D71BCA" w:rsidP="00D71BCA">
      <w:pPr>
        <w:pStyle w:val="ListParagraph"/>
        <w:numPr>
          <w:ilvl w:val="1"/>
          <w:numId w:val="3"/>
        </w:numPr>
      </w:pPr>
      <w:r>
        <w:t>these assume the fit is actually linear</w:t>
      </w:r>
    </w:p>
    <w:p w14:paraId="444A9F90" w14:textId="77777777" w:rsidR="00D71BCA" w:rsidRDefault="00D71BCA" w:rsidP="00D71BCA">
      <w:pPr>
        <w:pStyle w:val="ListParagraph"/>
        <w:numPr>
          <w:ilvl w:val="0"/>
          <w:numId w:val="3"/>
        </w:numPr>
      </w:pPr>
      <w:r>
        <w:t>if nonlinear, the model-implied fit must be modified</w:t>
      </w:r>
    </w:p>
    <w:p w14:paraId="7DD8423B" w14:textId="77777777" w:rsidR="00D71BCA" w:rsidRDefault="00D71BCA" w:rsidP="00D71BCA">
      <w:pPr>
        <w:pStyle w:val="ListParagraph"/>
        <w:numPr>
          <w:ilvl w:val="0"/>
          <w:numId w:val="3"/>
        </w:numPr>
      </w:pPr>
      <w:r>
        <w:t>our approach</w:t>
      </w:r>
      <w:r w:rsidR="00976E08">
        <w:t xml:space="preserve"> relies on the estimated factor scores to derive the trail plots</w:t>
      </w:r>
    </w:p>
    <w:p w14:paraId="6C71D95A" w14:textId="77777777" w:rsidR="00976E08" w:rsidRDefault="00976E08" w:rsidP="00D71BCA">
      <w:pPr>
        <w:pStyle w:val="ListParagraph"/>
        <w:numPr>
          <w:ilvl w:val="0"/>
          <w:numId w:val="3"/>
        </w:numPr>
      </w:pPr>
      <w:r>
        <w:t>basic approach</w:t>
      </w:r>
    </w:p>
    <w:p w14:paraId="66AC3EB7" w14:textId="77777777" w:rsidR="00976E08" w:rsidRDefault="00976E08" w:rsidP="00976E08">
      <w:pPr>
        <w:pStyle w:val="ListParagraph"/>
        <w:numPr>
          <w:ilvl w:val="1"/>
          <w:numId w:val="3"/>
        </w:numPr>
      </w:pPr>
      <w:r>
        <w:t>model the relationship between the latent variable (x axis) and observed variable (y axis)</w:t>
      </w:r>
    </w:p>
    <w:p w14:paraId="78EED768" w14:textId="334B178D" w:rsidR="00976E08" w:rsidRDefault="00976E08" w:rsidP="00976E08">
      <w:pPr>
        <w:pStyle w:val="ListParagraph"/>
        <w:numPr>
          <w:ilvl w:val="2"/>
          <w:numId w:val="3"/>
        </w:numPr>
      </w:pPr>
      <w:r>
        <w:t xml:space="preserve">utilize a smoothed </w:t>
      </w:r>
      <w:ins w:id="340" w:author="Dustin Fife" w:date="2020-02-12T11:04:00Z">
        <w:r w:rsidR="008C654E">
          <w:t xml:space="preserve">cubic </w:t>
        </w:r>
      </w:ins>
      <w:r>
        <w:t>spline function to allow nonlinear patterns</w:t>
      </w:r>
    </w:p>
    <w:p w14:paraId="7DCAA451" w14:textId="77777777" w:rsidR="00976E08" w:rsidRDefault="00976E08" w:rsidP="00976E08">
      <w:pPr>
        <w:pStyle w:val="ListParagraph"/>
        <w:numPr>
          <w:ilvl w:val="2"/>
          <w:numId w:val="3"/>
        </w:numPr>
      </w:pPr>
      <w:r>
        <w:t xml:space="preserve">store those predictions (call these </w:t>
      </w:r>
      <m:oMath>
        <m:acc>
          <m:accPr>
            <m:ctrlPr>
              <w:rPr>
                <w:rFonts w:ascii="Cambria Math" w:hAnsi="Cambria Math"/>
                <w:i/>
              </w:rPr>
            </m:ctrlPr>
          </m:accPr>
          <m:e>
            <m:r>
              <w:rPr>
                <w:rFonts w:ascii="Cambria Math" w:hAnsi="Cambria Math"/>
              </w:rPr>
              <m:t>X</m:t>
            </m:r>
          </m:e>
        </m:acc>
      </m:oMath>
      <w:r>
        <w:rPr>
          <w:rFonts w:eastAsiaTheme="minorEastAsia"/>
        </w:rPr>
        <w:t>)</w:t>
      </w:r>
    </w:p>
    <w:p w14:paraId="620EBB39" w14:textId="77777777" w:rsidR="00976E08" w:rsidRDefault="00976E08" w:rsidP="00976E08">
      <w:pPr>
        <w:pStyle w:val="ListParagraph"/>
        <w:numPr>
          <w:ilvl w:val="2"/>
          <w:numId w:val="3"/>
        </w:numPr>
      </w:pPr>
      <w:r>
        <w:t xml:space="preserve">do the same for the other variable and store those predictions (call these </w:t>
      </w:r>
      <m:oMath>
        <m:acc>
          <m:accPr>
            <m:ctrlPr>
              <w:rPr>
                <w:rFonts w:ascii="Cambria Math" w:hAnsi="Cambria Math"/>
                <w:i/>
              </w:rPr>
            </m:ctrlPr>
          </m:accPr>
          <m:e>
            <m:r>
              <w:rPr>
                <w:rFonts w:ascii="Cambria Math" w:hAnsi="Cambria Math"/>
              </w:rPr>
              <m:t>Y</m:t>
            </m:r>
          </m:e>
        </m:acc>
      </m:oMath>
      <w:r>
        <w:rPr>
          <w:rFonts w:eastAsiaTheme="minorEastAsia"/>
        </w:rPr>
        <w:t>)</w:t>
      </w:r>
    </w:p>
    <w:p w14:paraId="6A316706" w14:textId="77777777" w:rsidR="00976E08" w:rsidRPr="00976E08" w:rsidRDefault="007F1749" w:rsidP="00D71BCA">
      <w:pPr>
        <w:pStyle w:val="ListParagraph"/>
        <w:numPr>
          <w:ilvl w:val="1"/>
          <w:numId w:val="3"/>
        </w:numPr>
      </w:pPr>
      <m:oMath>
        <m:acc>
          <m:accPr>
            <m:ctrlPr>
              <w:rPr>
                <w:rFonts w:ascii="Cambria Math" w:hAnsi="Cambria Math"/>
                <w:i/>
              </w:rPr>
            </m:ctrlPr>
          </m:accPr>
          <m:e>
            <m:r>
              <w:rPr>
                <w:rFonts w:ascii="Cambria Math" w:hAnsi="Cambria Math"/>
              </w:rPr>
              <m:t>X</m:t>
            </m:r>
          </m:e>
        </m:acc>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Y</m:t>
            </m:r>
            <m:ctrlPr>
              <w:rPr>
                <w:rFonts w:ascii="Cambria Math" w:hAnsi="Cambria Math"/>
              </w:rPr>
            </m:ctrlPr>
          </m:e>
        </m:acc>
      </m:oMath>
      <w:r w:rsidR="00976E08">
        <w:rPr>
          <w:rFonts w:eastAsiaTheme="minorEastAsia"/>
        </w:rPr>
        <w:t xml:space="preserve"> serve as the basis of the coordinates of X/Y</w:t>
      </w:r>
    </w:p>
    <w:p w14:paraId="044A51E9" w14:textId="77777777" w:rsidR="00976E08" w:rsidRPr="00976E08" w:rsidRDefault="00976E08" w:rsidP="00976E08">
      <w:pPr>
        <w:pStyle w:val="ListParagraph"/>
        <w:numPr>
          <w:ilvl w:val="2"/>
          <w:numId w:val="3"/>
        </w:numPr>
      </w:pPr>
      <w:r>
        <w:t xml:space="preserve">but </w:t>
      </w:r>
      <m:oMath>
        <m:acc>
          <m:accPr>
            <m:ctrlPr>
              <w:rPr>
                <w:rFonts w:ascii="Cambria Math" w:hAnsi="Cambria Math"/>
                <w:i/>
              </w:rPr>
            </m:ctrlPr>
          </m:accPr>
          <m:e>
            <m:r>
              <w:rPr>
                <w:rFonts w:ascii="Cambria Math" w:hAnsi="Cambria Math"/>
              </w:rPr>
              <m:t>X</m:t>
            </m:r>
          </m:e>
        </m:acc>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Y</m:t>
            </m:r>
            <m:ctrlPr>
              <w:rPr>
                <w:rFonts w:ascii="Cambria Math" w:hAnsi="Cambria Math"/>
              </w:rPr>
            </m:ctrlPr>
          </m:e>
        </m:acc>
      </m:oMath>
      <w:r>
        <w:rPr>
          <w:rFonts w:eastAsiaTheme="minorEastAsia"/>
        </w:rPr>
        <w:t xml:space="preserve"> are the fit of the model when reliability has been removed</w:t>
      </w:r>
    </w:p>
    <w:p w14:paraId="32350D5F" w14:textId="77777777" w:rsidR="00976E08" w:rsidRDefault="00976E08" w:rsidP="00976E08">
      <w:pPr>
        <w:pStyle w:val="ListParagraph"/>
        <w:numPr>
          <w:ilvl w:val="2"/>
          <w:numId w:val="3"/>
        </w:numPr>
      </w:pPr>
      <w:r>
        <w:t>it will tend to overestimate the fit of the X/Y relationship</w:t>
      </w:r>
    </w:p>
    <w:p w14:paraId="384EB20E" w14:textId="77777777" w:rsidR="00976E08" w:rsidRDefault="00976E08" w:rsidP="00976E08">
      <w:pPr>
        <w:pStyle w:val="ListParagraph"/>
        <w:numPr>
          <w:ilvl w:val="2"/>
          <w:numId w:val="3"/>
        </w:numPr>
      </w:pPr>
      <w:r>
        <w:t>must be attenuated proportional to reliability</w:t>
      </w:r>
    </w:p>
    <w:p w14:paraId="3E1193EF" w14:textId="77777777" w:rsidR="00D71BCA" w:rsidRDefault="00976E08" w:rsidP="00D71BCA">
      <w:pPr>
        <w:pStyle w:val="ListParagraph"/>
        <w:numPr>
          <w:ilvl w:val="1"/>
          <w:numId w:val="3"/>
        </w:numPr>
      </w:pPr>
      <w:r>
        <w:t>Estimate reliability</w:t>
      </w:r>
    </w:p>
    <w:p w14:paraId="4365114A" w14:textId="77777777" w:rsidR="00976E08" w:rsidRPr="00976E08" w:rsidRDefault="007F1749" w:rsidP="00976E08">
      <w:pPr>
        <w:pStyle w:val="ListParagraph"/>
        <w:numPr>
          <w:ilvl w:val="2"/>
          <w:numId w:val="3"/>
        </w:numPr>
      </w:pPr>
      <m:oMath>
        <m:acc>
          <m:accPr>
            <m:ctrlPr>
              <w:rPr>
                <w:rFonts w:ascii="Cambria Math" w:hAnsi="Cambria Math"/>
                <w:i/>
              </w:rPr>
            </m:ctrlPr>
          </m:accPr>
          <m:e>
            <m:r>
              <w:rPr>
                <w:rFonts w:ascii="Cambria Math" w:hAnsi="Cambria Math"/>
              </w:rPr>
              <m:t>X</m:t>
            </m:r>
          </m:e>
        </m:acc>
      </m:oMath>
      <w:r w:rsidR="00976E08">
        <w:rPr>
          <w:rFonts w:eastAsiaTheme="minorEastAsia"/>
        </w:rPr>
        <w:t xml:space="preserve"> serves as our best estimate of the true scores of </w:t>
      </w:r>
      <w:r w:rsidR="00976E08">
        <w:rPr>
          <w:rFonts w:eastAsiaTheme="minorEastAsia"/>
          <w:i/>
        </w:rPr>
        <w:t>X</w:t>
      </w:r>
    </w:p>
    <w:p w14:paraId="17551914" w14:textId="77777777" w:rsidR="00976E08" w:rsidRPr="00976E08" w:rsidRDefault="00976E08" w:rsidP="00976E08">
      <w:pPr>
        <w:pStyle w:val="ListParagraph"/>
        <w:numPr>
          <w:ilvl w:val="2"/>
          <w:numId w:val="3"/>
        </w:numPr>
      </w:pPr>
      <w:r>
        <w:t xml:space="preserve">Reliability can be estimated as </w:t>
      </w:r>
      <m:oMath>
        <m:sSubSup>
          <m:sSubSupPr>
            <m:ctrlPr>
              <w:rPr>
                <w:rFonts w:ascii="Cambria Math" w:hAnsi="Cambria Math"/>
                <w:i/>
              </w:rPr>
            </m:ctrlPr>
          </m:sSubSupPr>
          <m:e>
            <m:r>
              <w:rPr>
                <w:rFonts w:ascii="Cambria Math" w:hAnsi="Cambria Math"/>
              </w:rPr>
              <m:t>σ</m:t>
            </m:r>
          </m:e>
          <m:sub>
            <m:acc>
              <m:accPr>
                <m:ctrlPr>
                  <w:rPr>
                    <w:rFonts w:ascii="Cambria Math" w:hAnsi="Cambria Math"/>
                    <w:i/>
                  </w:rPr>
                </m:ctrlPr>
              </m:accPr>
              <m:e>
                <m:r>
                  <w:rPr>
                    <w:rFonts w:ascii="Cambria Math" w:hAnsi="Cambria Math"/>
                  </w:rPr>
                  <m:t>X</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 xml:space="preserve"> </m:t>
        </m:r>
      </m:oMath>
    </w:p>
    <w:p w14:paraId="36AFDBE6" w14:textId="77777777" w:rsidR="00976E08" w:rsidRDefault="00976E08" w:rsidP="00976E08">
      <w:pPr>
        <w:pStyle w:val="ListParagraph"/>
        <w:numPr>
          <w:ilvl w:val="1"/>
          <w:numId w:val="3"/>
        </w:numPr>
      </w:pPr>
      <w:r>
        <w:t>Attenuate based on reliability</w:t>
      </w:r>
    </w:p>
    <w:p w14:paraId="1393D2E9" w14:textId="77777777" w:rsidR="00976E08" w:rsidRDefault="00976E08" w:rsidP="00976E08">
      <w:pPr>
        <w:pStyle w:val="ListParagraph"/>
        <w:numPr>
          <w:ilvl w:val="2"/>
          <w:numId w:val="3"/>
        </w:numPr>
      </w:pPr>
      <w:r>
        <w:lastRenderedPageBreak/>
        <w:t>Recall that reliability provides upper bound to validity</w:t>
      </w:r>
    </w:p>
    <w:p w14:paraId="290EEBA5" w14:textId="77777777" w:rsidR="00976E08" w:rsidRDefault="00976E08" w:rsidP="00976E08">
      <w:pPr>
        <w:pStyle w:val="ListParagraph"/>
        <w:numPr>
          <w:ilvl w:val="2"/>
          <w:numId w:val="3"/>
        </w:numPr>
      </w:pPr>
      <w:r>
        <w:t>With reliability of zero, the prediction of Y for a given X is the mean of Y</w:t>
      </w:r>
    </w:p>
    <w:p w14:paraId="3C72D8DB" w14:textId="77777777" w:rsidR="00976E08" w:rsidRPr="00976E08" w:rsidRDefault="00976E08" w:rsidP="00976E08">
      <w:pPr>
        <w:pStyle w:val="ListParagraph"/>
        <w:numPr>
          <w:ilvl w:val="2"/>
          <w:numId w:val="3"/>
        </w:numPr>
      </w:pPr>
      <w:r>
        <w:t xml:space="preserve">With perfect reliability, the relationship between X and Y will be equal to the relationship between </w:t>
      </w:r>
      <m:oMath>
        <m:acc>
          <m:accPr>
            <m:ctrlPr>
              <w:rPr>
                <w:rFonts w:ascii="Cambria Math" w:hAnsi="Cambria Math"/>
                <w:i/>
              </w:rPr>
            </m:ctrlPr>
          </m:accPr>
          <m:e>
            <m:r>
              <w:rPr>
                <w:rFonts w:ascii="Cambria Math" w:hAnsi="Cambria Math"/>
              </w:rPr>
              <m:t>X</m:t>
            </m:r>
          </m:e>
        </m:acc>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Y</m:t>
            </m:r>
            <m:ctrlPr>
              <w:rPr>
                <w:rFonts w:ascii="Cambria Math" w:hAnsi="Cambria Math"/>
              </w:rPr>
            </m:ctrlPr>
          </m:e>
        </m:acc>
      </m:oMath>
    </w:p>
    <w:p w14:paraId="1CF62114" w14:textId="77777777" w:rsidR="00976E08" w:rsidRPr="00AD7725" w:rsidRDefault="00976E08" w:rsidP="00976E08">
      <w:pPr>
        <w:pStyle w:val="ListParagraph"/>
        <w:numPr>
          <w:ilvl w:val="2"/>
          <w:numId w:val="3"/>
        </w:numPr>
      </w:pPr>
      <w:r>
        <w:t xml:space="preserve">To weaken the line, we can adjust the predicted scores </w:t>
      </w:r>
      <m:oMath>
        <m:acc>
          <m:accPr>
            <m:ctrlPr>
              <w:rPr>
                <w:rFonts w:ascii="Cambria Math" w:hAnsi="Cambria Math"/>
                <w:i/>
              </w:rPr>
            </m:ctrlPr>
          </m:accPr>
          <m:e>
            <m:r>
              <w:rPr>
                <w:rFonts w:ascii="Cambria Math" w:hAnsi="Cambria Math"/>
              </w:rPr>
              <m:t>Y</m:t>
            </m:r>
          </m:e>
        </m:acc>
      </m:oMath>
      <w:r>
        <w:rPr>
          <w:rFonts w:eastAsiaTheme="minorEastAsia"/>
        </w:rPr>
        <w:t xml:space="preserve"> to be closer to the mean of </w:t>
      </w:r>
      <w:r>
        <w:rPr>
          <w:rFonts w:eastAsiaTheme="minorEastAsia"/>
          <w:i/>
        </w:rPr>
        <w:t xml:space="preserve">Y </w:t>
      </w:r>
    </w:p>
    <w:p w14:paraId="295FB5BD" w14:textId="77777777" w:rsidR="00AD7725" w:rsidRPr="00AD7725" w:rsidRDefault="007F1749" w:rsidP="00AD7725">
      <w:pPr>
        <w:pStyle w:val="ListParagraph"/>
        <w:numPr>
          <w:ilvl w:val="3"/>
          <w:numId w:val="3"/>
        </w:numPr>
      </w:pP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XX</m:t>
                </m:r>
              </m:sub>
            </m:sSub>
            <m:sSub>
              <m:sSubPr>
                <m:ctrlPr>
                  <w:rPr>
                    <w:rFonts w:ascii="Cambria Math" w:hAnsi="Cambria Math"/>
                    <w:i/>
                  </w:rPr>
                </m:ctrlPr>
              </m:sSubPr>
              <m:e>
                <m:r>
                  <w:rPr>
                    <w:rFonts w:ascii="Cambria Math" w:hAnsi="Cambria Math"/>
                  </w:rPr>
                  <m:t>r</m:t>
                </m:r>
              </m:e>
              <m:sub>
                <m:r>
                  <w:rPr>
                    <w:rFonts w:ascii="Cambria Math" w:hAnsi="Cambria Math"/>
                  </w:rPr>
                  <m:t>YY</m:t>
                </m:r>
              </m:sub>
            </m:sSub>
          </m:e>
        </m:rad>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oMath>
    </w:p>
    <w:p w14:paraId="57CBD359" w14:textId="77777777" w:rsidR="00AD7725" w:rsidRDefault="00AD7725" w:rsidP="00AD7725">
      <w:pPr>
        <w:pStyle w:val="ListParagraph"/>
        <w:numPr>
          <w:ilvl w:val="1"/>
          <w:numId w:val="3"/>
        </w:numPr>
      </w:pPr>
      <w:r>
        <w:t xml:space="preserve">Once we have a model-implied relationship between </w:t>
      </w:r>
      <w:r>
        <w:rPr>
          <w:i/>
        </w:rPr>
        <w:t>X/Y</w:t>
      </w:r>
      <w:r>
        <w:t>, we can develop trace plots/DDPs as before</w:t>
      </w:r>
    </w:p>
    <w:p w14:paraId="4177E64F" w14:textId="77777777" w:rsidR="00E43AA5" w:rsidRDefault="00E43AA5" w:rsidP="00E43AA5"/>
    <w:p w14:paraId="2FCB2A89" w14:textId="77777777" w:rsidR="00E43AA5" w:rsidRPr="00E43AA5" w:rsidRDefault="00E43AA5" w:rsidP="00E43AA5">
      <w:pPr>
        <w:jc w:val="center"/>
        <w:rPr>
          <w:b/>
        </w:rPr>
      </w:pPr>
      <w:r w:rsidRPr="00E43AA5">
        <w:rPr>
          <w:b/>
        </w:rPr>
        <w:t>Examples</w:t>
      </w:r>
    </w:p>
    <w:p w14:paraId="202B8856" w14:textId="77777777" w:rsidR="00D71BCA" w:rsidRDefault="00D71BCA" w:rsidP="00E43AA5">
      <w:pPr>
        <w:jc w:val="both"/>
      </w:pPr>
    </w:p>
    <w:p w14:paraId="411A186B" w14:textId="77777777" w:rsidR="00E43AA5" w:rsidRDefault="00E43AA5" w:rsidP="00E43AA5">
      <w:pPr>
        <w:jc w:val="both"/>
        <w:rPr>
          <w:b/>
        </w:rPr>
      </w:pPr>
      <w:r>
        <w:rPr>
          <w:b/>
        </w:rPr>
        <w:t>Well-Fitting Model</w:t>
      </w:r>
    </w:p>
    <w:p w14:paraId="21279E29" w14:textId="77777777" w:rsidR="00E43AA5" w:rsidRPr="00E43AA5" w:rsidRDefault="00E43AA5" w:rsidP="00E43AA5">
      <w:pPr>
        <w:pStyle w:val="ListParagraph"/>
        <w:numPr>
          <w:ilvl w:val="0"/>
          <w:numId w:val="3"/>
        </w:numPr>
        <w:jc w:val="both"/>
        <w:rPr>
          <w:b/>
        </w:rPr>
      </w:pPr>
      <w:r>
        <w:t xml:space="preserve">show a model where </w:t>
      </w:r>
      <w:commentRangeStart w:id="341"/>
      <w:commentRangeStart w:id="342"/>
      <w:proofErr w:type="spellStart"/>
      <w:r>
        <w:t>rmsea</w:t>
      </w:r>
      <w:proofErr w:type="spellEnd"/>
      <w:r>
        <w:t xml:space="preserve"> is poor</w:t>
      </w:r>
      <w:commentRangeEnd w:id="341"/>
      <w:r w:rsidR="002155A6">
        <w:rPr>
          <w:rStyle w:val="CommentReference"/>
        </w:rPr>
        <w:commentReference w:id="341"/>
      </w:r>
      <w:commentRangeEnd w:id="342"/>
      <w:r w:rsidR="008C654E">
        <w:rPr>
          <w:rStyle w:val="CommentReference"/>
        </w:rPr>
        <w:commentReference w:id="342"/>
      </w:r>
      <w:r>
        <w:t>, but the model fits quite well</w:t>
      </w:r>
    </w:p>
    <w:p w14:paraId="07EB43D8" w14:textId="77777777" w:rsidR="00E43AA5" w:rsidRDefault="00E43AA5" w:rsidP="00E43AA5">
      <w:pPr>
        <w:jc w:val="both"/>
      </w:pPr>
    </w:p>
    <w:p w14:paraId="67966ABE" w14:textId="77777777" w:rsidR="00E43AA5" w:rsidRDefault="00E43AA5" w:rsidP="00E43AA5">
      <w:pPr>
        <w:jc w:val="both"/>
      </w:pPr>
      <w:r>
        <w:t>Omitted Cross-Loading</w:t>
      </w:r>
    </w:p>
    <w:p w14:paraId="1089DA7C" w14:textId="77777777" w:rsidR="00E43AA5" w:rsidRPr="00E43AA5" w:rsidRDefault="00E43AA5" w:rsidP="00E43AA5">
      <w:pPr>
        <w:pStyle w:val="ListParagraph"/>
        <w:numPr>
          <w:ilvl w:val="0"/>
          <w:numId w:val="3"/>
        </w:numPr>
        <w:jc w:val="both"/>
        <w:rPr>
          <w:b/>
        </w:rPr>
      </w:pPr>
      <w:r>
        <w:t xml:space="preserve">show a model (Jedi) where the </w:t>
      </w:r>
      <w:proofErr w:type="spellStart"/>
      <w:r>
        <w:t>rmsea</w:t>
      </w:r>
      <w:proofErr w:type="spellEnd"/>
      <w:r>
        <w:t xml:space="preserve"> is good, but the model fits poorly based on visuals</w:t>
      </w:r>
    </w:p>
    <w:p w14:paraId="138F8A43" w14:textId="77777777" w:rsidR="00E43AA5" w:rsidRDefault="00E43AA5" w:rsidP="00E43AA5">
      <w:pPr>
        <w:jc w:val="both"/>
      </w:pPr>
    </w:p>
    <w:p w14:paraId="04B7DD32" w14:textId="77777777" w:rsidR="00E43AA5" w:rsidRDefault="00E43AA5" w:rsidP="00E43AA5">
      <w:pPr>
        <w:jc w:val="both"/>
      </w:pPr>
      <w:r>
        <w:t>Nonlinear model</w:t>
      </w:r>
    </w:p>
    <w:p w14:paraId="1CAD8B20" w14:textId="77777777" w:rsidR="00533EDB" w:rsidRDefault="00E43AA5" w:rsidP="00533EDB">
      <w:pPr>
        <w:pStyle w:val="ListParagraph"/>
        <w:numPr>
          <w:ilvl w:val="0"/>
          <w:numId w:val="3"/>
        </w:numPr>
        <w:jc w:val="both"/>
      </w:pPr>
      <w:r>
        <w:t xml:space="preserve">again, </w:t>
      </w:r>
      <w:proofErr w:type="spellStart"/>
      <w:r>
        <w:t>rmsea</w:t>
      </w:r>
      <w:proofErr w:type="spellEnd"/>
      <w:r>
        <w:t xml:space="preserve"> is good, but the model misses </w:t>
      </w:r>
    </w:p>
    <w:p w14:paraId="48BF1ACC" w14:textId="77777777" w:rsidR="00410B6B" w:rsidRDefault="00410B6B" w:rsidP="00410B6B"/>
    <w:sectPr w:rsidR="00410B6B" w:rsidSect="00D32B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ustin Fife" w:date="2020-02-12T09:44:00Z" w:initials="DF">
    <w:p w14:paraId="58455581" w14:textId="77E155EE" w:rsidR="00E0758E" w:rsidRDefault="00E0758E">
      <w:pPr>
        <w:pStyle w:val="CommentText"/>
      </w:pPr>
      <w:r>
        <w:rPr>
          <w:rStyle w:val="CommentReference"/>
        </w:rPr>
        <w:annotationRef/>
      </w:r>
      <w:r>
        <w:t xml:space="preserve">I forgot to include track changes when I started, so I highlighted changes in yellow. Everything below will have track changes. </w:t>
      </w:r>
    </w:p>
  </w:comment>
  <w:comment w:id="3" w:author="Brunwasser, Steven M" w:date="2020-01-13T11:39:00Z" w:initials="BSM">
    <w:p w14:paraId="1972643F" w14:textId="77777777" w:rsidR="0090100D" w:rsidRDefault="0090100D">
      <w:pPr>
        <w:pStyle w:val="CommentText"/>
      </w:pPr>
      <w:r>
        <w:rPr>
          <w:rStyle w:val="CommentReference"/>
        </w:rPr>
        <w:annotationRef/>
      </w:r>
      <w:r>
        <w:t xml:space="preserve">This is pedantic, but real factor scores can be calculated and observed; there </w:t>
      </w:r>
      <w:r w:rsidR="004D0A59">
        <w:t xml:space="preserve">are just isn’t a unique set of factor scores </w:t>
      </w:r>
    </w:p>
  </w:comment>
  <w:comment w:id="21" w:author="Dustin Fife" w:date="2020-02-12T09:57:00Z" w:initials="DF">
    <w:p w14:paraId="3060A5E9" w14:textId="5C74768D" w:rsidR="001A6A0D" w:rsidRDefault="001A6A0D">
      <w:pPr>
        <w:pStyle w:val="CommentText"/>
      </w:pPr>
      <w:r>
        <w:rPr>
          <w:rStyle w:val="CommentReference"/>
        </w:rPr>
        <w:annotationRef/>
      </w:r>
      <w:r>
        <w:t xml:space="preserve">This whole section could use a lot of references. I’m not sure if you feel up to the task. If not, I have a friend who does research in this area and he might be able to gather some references for us. </w:t>
      </w:r>
    </w:p>
  </w:comment>
  <w:comment w:id="33" w:author="Brunwasser, Steven M" w:date="2020-03-08T11:51:00Z" w:initials="BSM">
    <w:p w14:paraId="5A0FCF43" w14:textId="778C0A94" w:rsidR="00B262DC" w:rsidRDefault="00B262DC">
      <w:pPr>
        <w:pStyle w:val="CommentText"/>
      </w:pPr>
      <w:r>
        <w:rPr>
          <w:rStyle w:val="CommentReference"/>
        </w:rPr>
        <w:annotationRef/>
      </w:r>
      <w:r>
        <w:t xml:space="preserve">I think it might be important to clearly distinguish between the goals of (adjusted) r-squared and global fit indices in SEM. You can calculate r-square and pseudo-r-squared statistics in SEM. But, from my understanding, r-squared doesn’t really tell you about the adequacy of the model’s consistency/inconsistency with the observed data. I just worry that it could seem like we are arguing that regression </w:t>
      </w:r>
      <w:r w:rsidR="009A6D33">
        <w:t>provides better information than</w:t>
      </w:r>
      <w:r>
        <w:t xml:space="preserve"> SEM about the adequacy of causal models, when I think the opposite is true.  </w:t>
      </w:r>
    </w:p>
  </w:comment>
  <w:comment w:id="73" w:author="Brunwasser, Steven M" w:date="2020-03-08T12:14:00Z" w:initials="BSM">
    <w:p w14:paraId="5C92ADBE" w14:textId="077ED98D" w:rsidR="00000107" w:rsidRDefault="00000107">
      <w:pPr>
        <w:pStyle w:val="CommentText"/>
      </w:pPr>
      <w:r>
        <w:rPr>
          <w:rStyle w:val="CommentReference"/>
        </w:rPr>
        <w:annotationRef/>
      </w:r>
      <w:r>
        <w:t>Maybe say approximate fit indices here so that people don’t get confused and think you mean magnitude of effects within a model instead of the degree to which the model is inconsistent with the data</w:t>
      </w:r>
    </w:p>
  </w:comment>
  <w:comment w:id="78" w:author="Brunwasser, Steven M" w:date="2020-03-08T14:07:00Z" w:initials="BSM">
    <w:p w14:paraId="729049CD" w14:textId="6DCAAE77" w:rsidR="0023298A" w:rsidRDefault="0023298A">
      <w:pPr>
        <w:pStyle w:val="CommentText"/>
      </w:pPr>
      <w:r>
        <w:rPr>
          <w:rStyle w:val="CommentReference"/>
        </w:rPr>
        <w:annotationRef/>
      </w:r>
      <w:r>
        <w:t>maybe there is a better citation for this</w:t>
      </w:r>
    </w:p>
  </w:comment>
  <w:comment w:id="93" w:author="Brunwasser, Steven M" w:date="2020-03-08T12:50:00Z" w:initials="BSM">
    <w:p w14:paraId="64C84285" w14:textId="2A462B70" w:rsidR="008A14D7" w:rsidRDefault="008A14D7">
      <w:pPr>
        <w:pStyle w:val="CommentText"/>
      </w:pPr>
      <w:r>
        <w:rPr>
          <w:rStyle w:val="CommentReference"/>
        </w:rPr>
        <w:annotationRef/>
      </w:r>
      <w:r>
        <w:t>maybe not so much problematic but rarely done; I think the central problem in evaluating SEM models is that the degree of misspecification is not synonymous with the importance of the misspecification</w:t>
      </w:r>
      <w:r w:rsidR="008E2C7D">
        <w:t>. The fact that a misspecification is very small doesn’t mean that we can feel confident that it does not represent a fatal flaw in the model – i.e., a misspecification that would lead to an inaccurate view of the true causal structure.</w:t>
      </w:r>
    </w:p>
  </w:comment>
  <w:comment w:id="123" w:author="Brunwasser, Steven M" w:date="2020-01-13T11:51:00Z" w:initials="BSM">
    <w:p w14:paraId="08B4C175" w14:textId="77777777" w:rsidR="005A6950" w:rsidRDefault="005A6950">
      <w:pPr>
        <w:pStyle w:val="CommentText"/>
      </w:pPr>
      <w:r>
        <w:rPr>
          <w:rStyle w:val="CommentReference"/>
        </w:rPr>
        <w:annotationRef/>
      </w:r>
      <w:r>
        <w:t xml:space="preserve">This isn’t necessarily a problem with MIs, just how they are used. They won’t (to my understand – though I don’t use them) suggest adding a new latent variable that may be missing from the model. An astute user might be prompted to do this by looking at the patterns of suggestions in the MIs, but applied users might only consider the suggestions made by the MIs.  </w:t>
      </w:r>
    </w:p>
  </w:comment>
  <w:comment w:id="124" w:author="Dustin Fife" w:date="2020-02-12T10:10:00Z" w:initials="DF">
    <w:p w14:paraId="4B853644" w14:textId="5125A03F" w:rsidR="000F56C2" w:rsidRDefault="000F56C2">
      <w:pPr>
        <w:pStyle w:val="CommentText"/>
      </w:pPr>
      <w:r>
        <w:rPr>
          <w:rStyle w:val="CommentReference"/>
        </w:rPr>
        <w:annotationRef/>
      </w:r>
      <w:r w:rsidR="0017102E">
        <w:t>I do think they are sensitive to overfitting, but perhaps adding “</w:t>
      </w:r>
      <w:proofErr w:type="spellStart"/>
      <w:r w:rsidR="0017102E">
        <w:t>atheoretical</w:t>
      </w:r>
      <w:proofErr w:type="spellEnd"/>
      <w:r w:rsidR="0017102E">
        <w:t xml:space="preserve"> modification” clarifies this point?</w:t>
      </w:r>
    </w:p>
  </w:comment>
  <w:comment w:id="141" w:author="Brunwasser, Steven M" w:date="2020-03-08T13:27:00Z" w:initials="BSM">
    <w:p w14:paraId="43EB76AF" w14:textId="20D15E4C" w:rsidR="000325E0" w:rsidRDefault="000325E0">
      <w:pPr>
        <w:pStyle w:val="CommentText"/>
      </w:pPr>
      <w:r>
        <w:rPr>
          <w:rStyle w:val="CommentReference"/>
        </w:rPr>
        <w:annotationRef/>
      </w:r>
      <w:r>
        <w:t xml:space="preserve">I’m not certain I agree here. In many software programs it’s fairly easy to plot (e.g., stem-and-leaf plot) the residual correlations or simply extract those whose values are greater than some theoretical value that is a cutoff for “importance.” Or, if you use standardized residuals, you could extract those whose values are greater than p = .0XX. Ultimately, this leads back to the problematic accept/reject framework and the assumptions that the size of the misspecification is what’s important. </w:t>
      </w:r>
    </w:p>
  </w:comment>
  <w:comment w:id="182" w:author="Brunwasser, Steven M" w:date="2020-01-13T12:00:00Z" w:initials="BSM">
    <w:p w14:paraId="782DE592" w14:textId="6BC5636C" w:rsidR="005A6950" w:rsidRDefault="005A6950">
      <w:pPr>
        <w:pStyle w:val="CommentText"/>
      </w:pPr>
      <w:r>
        <w:rPr>
          <w:rStyle w:val="CommentReference"/>
        </w:rPr>
        <w:annotationRef/>
      </w:r>
      <w:r>
        <w:t xml:space="preserve">Beyond that, I think the visuals you propose will actually help people better understand LVMs and what they actually </w:t>
      </w:r>
      <w:r w:rsidR="00DC1789">
        <w:t>mean. The average user relies heavily on indices that they do not understand (as you stated earlier). This could be a way of helping users break out of the formulaic, traditional approach to LVMs (at least as it’s practiced in psychology) and focus more on actual theory and causal reasoning.</w:t>
      </w:r>
      <w:r w:rsidR="00B254C6">
        <w:t xml:space="preserve"> </w:t>
      </w:r>
    </w:p>
  </w:comment>
  <w:comment w:id="183" w:author="Dustin Fife" w:date="2020-02-12T10:24:00Z" w:initials="DF">
    <w:p w14:paraId="57CF8915" w14:textId="550F838B" w:rsidR="00BB333C" w:rsidRDefault="00BB333C">
      <w:pPr>
        <w:pStyle w:val="CommentText"/>
      </w:pPr>
      <w:r>
        <w:rPr>
          <w:rStyle w:val="CommentReference"/>
        </w:rPr>
        <w:annotationRef/>
      </w:r>
      <w:r>
        <w:t xml:space="preserve">I agree! Though this section is about existing LVM problems. Hopefully the latter parts of the paper talk about this as a strength. </w:t>
      </w:r>
    </w:p>
  </w:comment>
  <w:comment w:id="187" w:author="Brunwasser, Steven M" w:date="2020-01-13T12:03:00Z" w:initials="BSM">
    <w:p w14:paraId="13CCF8D8" w14:textId="2A21563E" w:rsidR="00DC1789" w:rsidRDefault="00DC1789">
      <w:pPr>
        <w:pStyle w:val="CommentText"/>
      </w:pPr>
      <w:r>
        <w:rPr>
          <w:rStyle w:val="CommentReference"/>
        </w:rPr>
        <w:annotationRef/>
      </w:r>
      <w:r>
        <w:t>Have to be careful here. I think epi and biomed people use categorical latent variable models frequently. They seem to be more skeptical of continuous LVMs – possibly because they feel more comfortable with categorical data models to begin with. But I think the fact that they cannot simply use the tools they are used to using in regression (</w:t>
      </w:r>
      <w:r w:rsidR="00B254C6">
        <w:t>plotting levels of model variables against each other, diagnostic plots, etc.).</w:t>
      </w:r>
    </w:p>
  </w:comment>
  <w:comment w:id="188" w:author="Dustin Fife" w:date="2020-02-12T10:25:00Z" w:initials="DF">
    <w:p w14:paraId="61049408" w14:textId="4C0CA55C" w:rsidR="00BB333C" w:rsidRDefault="00BB333C">
      <w:pPr>
        <w:pStyle w:val="CommentText"/>
      </w:pPr>
      <w:r>
        <w:rPr>
          <w:rStyle w:val="CommentReference"/>
        </w:rPr>
        <w:annotationRef/>
      </w:r>
      <w:r>
        <w:t xml:space="preserve">I just deleted that. I’d love to say that people have a mistrust of LVMs because of the lack of visuals (I always have). Maybe if we can find some evidence from the literature we can use it. </w:t>
      </w:r>
    </w:p>
  </w:comment>
  <w:comment w:id="212" w:author="Brunwasser, Steven M" w:date="2020-03-08T13:45:00Z" w:initials="BSM">
    <w:p w14:paraId="4122E649" w14:textId="50476C20" w:rsidR="00F5679F" w:rsidRDefault="00F5679F">
      <w:pPr>
        <w:pStyle w:val="CommentText"/>
      </w:pPr>
      <w:r>
        <w:rPr>
          <w:rStyle w:val="CommentReference"/>
        </w:rPr>
        <w:annotationRef/>
      </w:r>
      <w:r>
        <w:t>I’m not so sure that this is true because of the knock-on effect of misspecification. If the consequences of misspecification spread and bias parts of the model that are well-specified, then I’m not</w:t>
      </w:r>
      <w:r w:rsidR="009A6D33">
        <w:t xml:space="preserve"> sure that we can conclude from visuals or indicators of local misfit where the problem is in the model. This is one of the huge advantages of </w:t>
      </w:r>
      <w:proofErr w:type="spellStart"/>
      <w:r w:rsidR="009A6D33">
        <w:t>Bollen’s</w:t>
      </w:r>
      <w:proofErr w:type="spellEnd"/>
      <w:r w:rsidR="009A6D33">
        <w:t xml:space="preserve"> MIIV-SEM approach in that it isolates the negative impact of misspecification so that they don’t spread. </w:t>
      </w:r>
    </w:p>
  </w:comment>
  <w:comment w:id="224" w:author="Dustin Fife" w:date="2020-02-12T10:28:00Z" w:initials="DF">
    <w:p w14:paraId="1A0F68A1" w14:textId="338B0490" w:rsidR="0099437E" w:rsidRDefault="0099437E">
      <w:pPr>
        <w:pStyle w:val="CommentText"/>
      </w:pPr>
      <w:r>
        <w:rPr>
          <w:rStyle w:val="CommentReference"/>
        </w:rPr>
        <w:annotationRef/>
      </w:r>
      <w:r>
        <w:t>I seem to remember there was an article written by somebody named Jackson perhaps, that articulated like 10 common misuses of LVMs. I’ll see if I can dig it up</w:t>
      </w:r>
    </w:p>
  </w:comment>
  <w:comment w:id="225" w:author="Brunwasser, Steven M" w:date="2020-03-08T13:52:00Z" w:initials="BSM">
    <w:p w14:paraId="1D30CE62" w14:textId="4F29D523" w:rsidR="009A6D33" w:rsidRDefault="009A6D33">
      <w:pPr>
        <w:pStyle w:val="CommentText"/>
      </w:pPr>
      <w:r>
        <w:rPr>
          <w:rStyle w:val="CommentReference"/>
        </w:rPr>
        <w:annotationRef/>
      </w:r>
      <w:r>
        <w:t xml:space="preserve">I think I know what you mean, but I couldn’t find it. </w:t>
      </w:r>
    </w:p>
  </w:comment>
  <w:comment w:id="231" w:author="Dustin Fife" w:date="2020-02-12T10:32:00Z" w:initials="DF">
    <w:p w14:paraId="51463E68" w14:textId="77777777" w:rsidR="00CD3B2C" w:rsidRDefault="00CD3B2C" w:rsidP="00CD3B2C">
      <w:pPr>
        <w:pStyle w:val="CommentText"/>
      </w:pPr>
      <w:r>
        <w:rPr>
          <w:rStyle w:val="CommentReference"/>
        </w:rPr>
        <w:annotationRef/>
      </w:r>
      <w:r>
        <w:t>I’m having trouble following you here. What do you mean?</w:t>
      </w:r>
    </w:p>
    <w:p w14:paraId="4D0961D9" w14:textId="7BFB9CF1" w:rsidR="00CD3B2C" w:rsidRDefault="00CD3B2C">
      <w:pPr>
        <w:pStyle w:val="CommentText"/>
      </w:pPr>
    </w:p>
  </w:comment>
  <w:comment w:id="257" w:author="Brunwasser, Steven M" w:date="2020-01-13T12:12:00Z" w:initials="BSM">
    <w:p w14:paraId="1B427CA2" w14:textId="5FF3DE3E" w:rsidR="007103BB" w:rsidRDefault="007103BB">
      <w:pPr>
        <w:pStyle w:val="CommentText"/>
      </w:pPr>
      <w:r>
        <w:rPr>
          <w:rStyle w:val="CommentReference"/>
        </w:rPr>
        <w:annotationRef/>
      </w:r>
      <w:r>
        <w:t>In the MIIV-SEM approach, the latent is transformed into an observed variable. I wonder if this approach could be helpful?</w:t>
      </w:r>
    </w:p>
  </w:comment>
  <w:comment w:id="258" w:author="Dustin Fife" w:date="2020-02-12T10:35:00Z" w:initials="DF">
    <w:p w14:paraId="3807D603" w14:textId="508FA19B" w:rsidR="00CD3B2C" w:rsidRDefault="00CD3B2C">
      <w:pPr>
        <w:pStyle w:val="CommentText"/>
      </w:pPr>
      <w:r>
        <w:rPr>
          <w:rStyle w:val="CommentReference"/>
        </w:rPr>
        <w:annotationRef/>
      </w:r>
      <w:r>
        <w:t xml:space="preserve">I like MIIV, but I think bringing that in hurts our paper. My approach does not use MIIV, so it might seem odd to bring it in. </w:t>
      </w:r>
    </w:p>
  </w:comment>
  <w:comment w:id="324" w:author="Brunwasser, Steven M" w:date="2020-01-13T13:03:00Z" w:initials="BSM">
    <w:p w14:paraId="2191A476" w14:textId="7BD0C552" w:rsidR="004B4A9E" w:rsidRDefault="004B4A9E">
      <w:pPr>
        <w:pStyle w:val="CommentText"/>
      </w:pPr>
      <w:r>
        <w:rPr>
          <w:rStyle w:val="CommentReference"/>
        </w:rPr>
        <w:annotationRef/>
      </w:r>
      <w:r>
        <w:t xml:space="preserve">Is this based on model fit? I think we should also include an indeterminacy index: Guttman’s </w:t>
      </w:r>
      <w:proofErr w:type="spellStart"/>
      <w:r>
        <w:t>ρ</w:t>
      </w:r>
      <w:r w:rsidRPr="004B4A9E">
        <w:rPr>
          <w:vertAlign w:val="subscript"/>
        </w:rPr>
        <w:t>min</w:t>
      </w:r>
      <w:proofErr w:type="spellEnd"/>
      <w:r>
        <w:t xml:space="preserve">? You can, to my understanding, have a good fitting model that has a highly indeterminate factor solution. In this case, the estimated factor scores might not be very useful. So maybe we would recommend these plots in scenarios when the fit is good and indeterminacy low? </w:t>
      </w:r>
    </w:p>
  </w:comment>
  <w:comment w:id="325" w:author="Dustin Fife" w:date="2020-02-12T10:58:00Z" w:initials="DF">
    <w:p w14:paraId="72EDCF85" w14:textId="3BAABE5E" w:rsidR="00313F3E" w:rsidRDefault="00313F3E">
      <w:pPr>
        <w:pStyle w:val="CommentText"/>
      </w:pPr>
      <w:r>
        <w:rPr>
          <w:rStyle w:val="CommentReference"/>
        </w:rPr>
        <w:annotationRef/>
      </w:r>
      <w:r>
        <w:t xml:space="preserve">I’m not too familiar with this index. I wonder if the information from the visuals will be highly correlated with this index. Might be worth checking out. </w:t>
      </w:r>
    </w:p>
  </w:comment>
  <w:comment w:id="327" w:author="Brunwasser, Steven M" w:date="2020-01-13T13:09:00Z" w:initials="BSM">
    <w:p w14:paraId="16328A06" w14:textId="0E1087AD" w:rsidR="004B4A9E" w:rsidRDefault="004B4A9E">
      <w:pPr>
        <w:pStyle w:val="CommentText"/>
      </w:pPr>
      <w:r>
        <w:rPr>
          <w:rStyle w:val="CommentReference"/>
        </w:rPr>
        <w:annotationRef/>
      </w:r>
      <w:r>
        <w:t>How do you quantify uncertainty? In Bayesian, I guess you could use the posterior distribution around the factor score to generate an interval?</w:t>
      </w:r>
    </w:p>
  </w:comment>
  <w:comment w:id="341" w:author="Brunwasser, Steven M" w:date="2020-01-13T13:17:00Z" w:initials="BSM">
    <w:p w14:paraId="5D1CB80B" w14:textId="10FFF29A" w:rsidR="002155A6" w:rsidRDefault="002155A6">
      <w:pPr>
        <w:pStyle w:val="CommentText"/>
      </w:pPr>
      <w:r>
        <w:rPr>
          <w:rStyle w:val="CommentReference"/>
        </w:rPr>
        <w:annotationRef/>
      </w:r>
      <w:r>
        <w:t xml:space="preserve">How is this possible? If there are large </w:t>
      </w:r>
      <w:r w:rsidR="008E670D">
        <w:t xml:space="preserve">model-data </w:t>
      </w:r>
      <w:r>
        <w:t>discrepancies how could the model fit well?</w:t>
      </w:r>
      <w:r w:rsidR="008E670D">
        <w:t xml:space="preserve"> I am not asking in a rhetorical way, I just don’t know.</w:t>
      </w:r>
    </w:p>
  </w:comment>
  <w:comment w:id="342" w:author="Dustin Fife" w:date="2020-02-12T11:05:00Z" w:initials="DF">
    <w:p w14:paraId="61B76F21" w14:textId="75EA10F3" w:rsidR="008C654E" w:rsidRDefault="008C654E">
      <w:pPr>
        <w:pStyle w:val="CommentText"/>
      </w:pPr>
      <w:r>
        <w:rPr>
          <w:rStyle w:val="CommentReference"/>
        </w:rPr>
        <w:annotationRef/>
      </w:r>
      <w:r>
        <w:t xml:space="preserve">I don’t remember for sure, but I seem to recall that having large factor loadings actually weakens RMSEA.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455581" w15:done="0"/>
  <w15:commentEx w15:paraId="1972643F" w15:done="0"/>
  <w15:commentEx w15:paraId="3060A5E9" w15:done="0"/>
  <w15:commentEx w15:paraId="5A0FCF43" w15:done="0"/>
  <w15:commentEx w15:paraId="5C92ADBE" w15:done="0"/>
  <w15:commentEx w15:paraId="729049CD" w15:done="0"/>
  <w15:commentEx w15:paraId="64C84285" w15:done="0"/>
  <w15:commentEx w15:paraId="08B4C175" w15:done="0"/>
  <w15:commentEx w15:paraId="4B853644" w15:paraIdParent="08B4C175" w15:done="0"/>
  <w15:commentEx w15:paraId="43EB76AF" w15:done="0"/>
  <w15:commentEx w15:paraId="782DE592" w15:done="0"/>
  <w15:commentEx w15:paraId="57CF8915" w15:paraIdParent="782DE592" w15:done="0"/>
  <w15:commentEx w15:paraId="13CCF8D8" w15:done="0"/>
  <w15:commentEx w15:paraId="61049408" w15:paraIdParent="13CCF8D8" w15:done="0"/>
  <w15:commentEx w15:paraId="4122E649" w15:done="0"/>
  <w15:commentEx w15:paraId="1A0F68A1" w15:done="0"/>
  <w15:commentEx w15:paraId="1D30CE62" w15:paraIdParent="1A0F68A1" w15:done="0"/>
  <w15:commentEx w15:paraId="4D0961D9" w15:done="0"/>
  <w15:commentEx w15:paraId="1B427CA2" w15:done="0"/>
  <w15:commentEx w15:paraId="3807D603" w15:paraIdParent="1B427CA2" w15:done="0"/>
  <w15:commentEx w15:paraId="2191A476" w15:done="0"/>
  <w15:commentEx w15:paraId="72EDCF85" w15:paraIdParent="2191A476" w15:done="0"/>
  <w15:commentEx w15:paraId="16328A06" w15:done="0"/>
  <w15:commentEx w15:paraId="5D1CB80B" w15:done="0"/>
  <w15:commentEx w15:paraId="61B76F21" w15:paraIdParent="5D1CB8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455581" w16cid:durableId="21EE4782"/>
  <w16cid:commentId w16cid:paraId="1972643F" w16cid:durableId="21EE45D5"/>
  <w16cid:commentId w16cid:paraId="3060A5E9" w16cid:durableId="21EE4AA4"/>
  <w16cid:commentId w16cid:paraId="5A0FCF43" w16cid:durableId="22B97CE8"/>
  <w16cid:commentId w16cid:paraId="5C92ADBE" w16cid:durableId="22B97CE9"/>
  <w16cid:commentId w16cid:paraId="729049CD" w16cid:durableId="22B97CEA"/>
  <w16cid:commentId w16cid:paraId="64C84285" w16cid:durableId="22B97CEB"/>
  <w16cid:commentId w16cid:paraId="08B4C175" w16cid:durableId="21EE45D9"/>
  <w16cid:commentId w16cid:paraId="4B853644" w16cid:durableId="21EE4D84"/>
  <w16cid:commentId w16cid:paraId="43EB76AF" w16cid:durableId="22B97CEE"/>
  <w16cid:commentId w16cid:paraId="782DE592" w16cid:durableId="21EE45DD"/>
  <w16cid:commentId w16cid:paraId="57CF8915" w16cid:durableId="21EE50C7"/>
  <w16cid:commentId w16cid:paraId="13CCF8D8" w16cid:durableId="21EE45DE"/>
  <w16cid:commentId w16cid:paraId="61049408" w16cid:durableId="21EE5102"/>
  <w16cid:commentId w16cid:paraId="4122E649" w16cid:durableId="22B97CF3"/>
  <w16cid:commentId w16cid:paraId="1A0F68A1" w16cid:durableId="21EE51C3"/>
  <w16cid:commentId w16cid:paraId="1D30CE62" w16cid:durableId="22B97CF5"/>
  <w16cid:commentId w16cid:paraId="4D0961D9" w16cid:durableId="21EE52CA"/>
  <w16cid:commentId w16cid:paraId="1B427CA2" w16cid:durableId="21EE45DF"/>
  <w16cid:commentId w16cid:paraId="3807D603" w16cid:durableId="21EE538D"/>
  <w16cid:commentId w16cid:paraId="2191A476" w16cid:durableId="21EE45E2"/>
  <w16cid:commentId w16cid:paraId="72EDCF85" w16cid:durableId="21EE58D0"/>
  <w16cid:commentId w16cid:paraId="16328A06" w16cid:durableId="21EE45E4"/>
  <w16cid:commentId w16cid:paraId="5D1CB80B" w16cid:durableId="21EE45E6"/>
  <w16cid:commentId w16cid:paraId="61B76F21" w16cid:durableId="21EE5A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41AE3" w14:textId="77777777" w:rsidR="007F1749" w:rsidRDefault="007F1749" w:rsidP="00E0758E">
      <w:r>
        <w:separator/>
      </w:r>
    </w:p>
  </w:endnote>
  <w:endnote w:type="continuationSeparator" w:id="0">
    <w:p w14:paraId="5085B53E" w14:textId="77777777" w:rsidR="007F1749" w:rsidRDefault="007F1749" w:rsidP="00E07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24E90" w14:textId="77777777" w:rsidR="007F1749" w:rsidRDefault="007F1749" w:rsidP="00E0758E">
      <w:r>
        <w:separator/>
      </w:r>
    </w:p>
  </w:footnote>
  <w:footnote w:type="continuationSeparator" w:id="0">
    <w:p w14:paraId="3A90B976" w14:textId="77777777" w:rsidR="007F1749" w:rsidRDefault="007F1749" w:rsidP="00E0758E">
      <w:r>
        <w:continuationSeparator/>
      </w:r>
    </w:p>
  </w:footnote>
  <w:footnote w:id="1">
    <w:p w14:paraId="000E508C" w14:textId="5FC8917E" w:rsidR="00E0758E" w:rsidRPr="00E0758E" w:rsidRDefault="00E0758E">
      <w:pPr>
        <w:pStyle w:val="FootnoteText"/>
      </w:pPr>
      <w:ins w:id="5" w:author="Dustin Fife" w:date="2020-02-12T09:46:00Z">
        <w:r>
          <w:rPr>
            <w:rStyle w:val="FootnoteReference"/>
          </w:rPr>
          <w:footnoteRef/>
        </w:r>
        <w:r>
          <w:t xml:space="preserve"> Granted, factor score </w:t>
        </w:r>
        <w:r>
          <w:rPr>
            <w:i/>
          </w:rPr>
          <w:t xml:space="preserve">estimates </w:t>
        </w:r>
        <w:r>
          <w:t xml:space="preserve">can be observed, but these scores are only estimates, and are only reflective of </w:t>
        </w:r>
      </w:ins>
      <w:ins w:id="6" w:author="Dustin Fife" w:date="2020-02-12T09:47:00Z">
        <w:r w:rsidR="00307136">
          <w:t>the latent variables</w:t>
        </w:r>
      </w:ins>
      <w:ins w:id="7" w:author="Dustin Fife" w:date="2020-02-12T09:46:00Z">
        <w:r>
          <w:t xml:space="preserve"> insofar </w:t>
        </w:r>
      </w:ins>
      <w:ins w:id="8" w:author="Dustin Fife" w:date="2020-02-12T09:47:00Z">
        <w:r>
          <w:t>as the model is correct. Additionally, these scores are indeterminate</w:t>
        </w:r>
      </w:ins>
      <w:ins w:id="9" w:author="Brunwasser, Steven M" w:date="2020-03-08T13:59:00Z">
        <w:r w:rsidR="0023298A">
          <w:t xml:space="preserve"> (Rigdon 2019, </w:t>
        </w:r>
        <w:proofErr w:type="spellStart"/>
        <w:r w:rsidR="0023298A">
          <w:t>Steiger</w:t>
        </w:r>
        <w:proofErr w:type="spellEnd"/>
        <w:r w:rsidR="0023298A">
          <w:t xml:space="preserve"> 1996)</w:t>
        </w:r>
      </w:ins>
      <w:ins w:id="10" w:author="Dustin Fife" w:date="2020-02-12T09:47:00Z">
        <w: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60558"/>
    <w:multiLevelType w:val="hybridMultilevel"/>
    <w:tmpl w:val="14543AEA"/>
    <w:lvl w:ilvl="0" w:tplc="1A34C11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35059"/>
    <w:multiLevelType w:val="hybridMultilevel"/>
    <w:tmpl w:val="98EACA1C"/>
    <w:lvl w:ilvl="0" w:tplc="AD087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6DA3"/>
    <w:multiLevelType w:val="hybridMultilevel"/>
    <w:tmpl w:val="788E489A"/>
    <w:lvl w:ilvl="0" w:tplc="0E4603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ife">
    <w15:presenceInfo w15:providerId="None" w15:userId="Dustin Fife"/>
  </w15:person>
  <w15:person w15:author="Brunwasser, Steven M">
    <w15:presenceInfo w15:providerId="AD" w15:userId="S-1-5-21-571919817-2963336839-1010396153-31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670"/>
    <w:rsid w:val="00000107"/>
    <w:rsid w:val="000007DD"/>
    <w:rsid w:val="00006284"/>
    <w:rsid w:val="00031900"/>
    <w:rsid w:val="000325E0"/>
    <w:rsid w:val="00064BAC"/>
    <w:rsid w:val="00065CE9"/>
    <w:rsid w:val="000A4EF5"/>
    <w:rsid w:val="000F56C2"/>
    <w:rsid w:val="000F6785"/>
    <w:rsid w:val="00152DED"/>
    <w:rsid w:val="0017102E"/>
    <w:rsid w:val="001A6A0D"/>
    <w:rsid w:val="00201FFB"/>
    <w:rsid w:val="002155A6"/>
    <w:rsid w:val="00222172"/>
    <w:rsid w:val="0023298A"/>
    <w:rsid w:val="002E2C0D"/>
    <w:rsid w:val="00307136"/>
    <w:rsid w:val="00313F3E"/>
    <w:rsid w:val="003F34E5"/>
    <w:rsid w:val="00402DE9"/>
    <w:rsid w:val="00410B6B"/>
    <w:rsid w:val="004B3670"/>
    <w:rsid w:val="004B4A9E"/>
    <w:rsid w:val="004D0A59"/>
    <w:rsid w:val="004D1BFA"/>
    <w:rsid w:val="004D7A4D"/>
    <w:rsid w:val="00531CC2"/>
    <w:rsid w:val="00533EDB"/>
    <w:rsid w:val="00566919"/>
    <w:rsid w:val="00576F12"/>
    <w:rsid w:val="005A6950"/>
    <w:rsid w:val="005C61D0"/>
    <w:rsid w:val="00610A99"/>
    <w:rsid w:val="007103BB"/>
    <w:rsid w:val="00722302"/>
    <w:rsid w:val="007740C5"/>
    <w:rsid w:val="0078700F"/>
    <w:rsid w:val="007B55D6"/>
    <w:rsid w:val="007B5962"/>
    <w:rsid w:val="007E514F"/>
    <w:rsid w:val="007F1749"/>
    <w:rsid w:val="00843042"/>
    <w:rsid w:val="00881B81"/>
    <w:rsid w:val="0088558A"/>
    <w:rsid w:val="008A10EA"/>
    <w:rsid w:val="008A14D7"/>
    <w:rsid w:val="008B33B7"/>
    <w:rsid w:val="008C654E"/>
    <w:rsid w:val="008E2C7D"/>
    <w:rsid w:val="008E670D"/>
    <w:rsid w:val="008E6930"/>
    <w:rsid w:val="0090100D"/>
    <w:rsid w:val="00906B06"/>
    <w:rsid w:val="009757B8"/>
    <w:rsid w:val="00976E08"/>
    <w:rsid w:val="0099437E"/>
    <w:rsid w:val="00996A03"/>
    <w:rsid w:val="009A6D33"/>
    <w:rsid w:val="009D6972"/>
    <w:rsid w:val="009E3357"/>
    <w:rsid w:val="009F2654"/>
    <w:rsid w:val="00AA2A40"/>
    <w:rsid w:val="00AD7725"/>
    <w:rsid w:val="00B254C6"/>
    <w:rsid w:val="00B262DC"/>
    <w:rsid w:val="00B608BF"/>
    <w:rsid w:val="00BB333C"/>
    <w:rsid w:val="00C1539A"/>
    <w:rsid w:val="00C72A4A"/>
    <w:rsid w:val="00C82CCC"/>
    <w:rsid w:val="00C94624"/>
    <w:rsid w:val="00CA6D2D"/>
    <w:rsid w:val="00CC7B80"/>
    <w:rsid w:val="00CD3B2C"/>
    <w:rsid w:val="00CE3340"/>
    <w:rsid w:val="00D00B8D"/>
    <w:rsid w:val="00D07DB4"/>
    <w:rsid w:val="00D32BAD"/>
    <w:rsid w:val="00D41E18"/>
    <w:rsid w:val="00D71BCA"/>
    <w:rsid w:val="00D76068"/>
    <w:rsid w:val="00DB2AD5"/>
    <w:rsid w:val="00DC1789"/>
    <w:rsid w:val="00DF7F16"/>
    <w:rsid w:val="00E0758E"/>
    <w:rsid w:val="00E252C7"/>
    <w:rsid w:val="00E43AA5"/>
    <w:rsid w:val="00E51148"/>
    <w:rsid w:val="00E875F8"/>
    <w:rsid w:val="00F04316"/>
    <w:rsid w:val="00F06436"/>
    <w:rsid w:val="00F5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4C720"/>
  <w15:chartTrackingRefBased/>
  <w15:docId w15:val="{C86592D7-6B82-284D-9ED3-4121D4C3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F8"/>
    <w:pPr>
      <w:ind w:left="720"/>
      <w:contextualSpacing/>
    </w:pPr>
  </w:style>
  <w:style w:type="character" w:styleId="PlaceholderText">
    <w:name w:val="Placeholder Text"/>
    <w:basedOn w:val="DefaultParagraphFont"/>
    <w:uiPriority w:val="99"/>
    <w:semiHidden/>
    <w:rsid w:val="00976E08"/>
    <w:rPr>
      <w:color w:val="808080"/>
    </w:rPr>
  </w:style>
  <w:style w:type="character" w:styleId="CommentReference">
    <w:name w:val="annotation reference"/>
    <w:basedOn w:val="DefaultParagraphFont"/>
    <w:uiPriority w:val="99"/>
    <w:semiHidden/>
    <w:unhideWhenUsed/>
    <w:rsid w:val="00DF7F16"/>
    <w:rPr>
      <w:sz w:val="16"/>
      <w:szCs w:val="16"/>
    </w:rPr>
  </w:style>
  <w:style w:type="paragraph" w:styleId="CommentText">
    <w:name w:val="annotation text"/>
    <w:basedOn w:val="Normal"/>
    <w:link w:val="CommentTextChar"/>
    <w:uiPriority w:val="99"/>
    <w:semiHidden/>
    <w:unhideWhenUsed/>
    <w:rsid w:val="00DF7F16"/>
    <w:rPr>
      <w:sz w:val="20"/>
      <w:szCs w:val="20"/>
    </w:rPr>
  </w:style>
  <w:style w:type="character" w:customStyle="1" w:styleId="CommentTextChar">
    <w:name w:val="Comment Text Char"/>
    <w:basedOn w:val="DefaultParagraphFont"/>
    <w:link w:val="CommentText"/>
    <w:uiPriority w:val="99"/>
    <w:semiHidden/>
    <w:rsid w:val="00DF7F16"/>
    <w:rPr>
      <w:sz w:val="20"/>
      <w:szCs w:val="20"/>
    </w:rPr>
  </w:style>
  <w:style w:type="paragraph" w:styleId="CommentSubject">
    <w:name w:val="annotation subject"/>
    <w:basedOn w:val="CommentText"/>
    <w:next w:val="CommentText"/>
    <w:link w:val="CommentSubjectChar"/>
    <w:uiPriority w:val="99"/>
    <w:semiHidden/>
    <w:unhideWhenUsed/>
    <w:rsid w:val="00DF7F16"/>
    <w:rPr>
      <w:b/>
      <w:bCs/>
    </w:rPr>
  </w:style>
  <w:style w:type="character" w:customStyle="1" w:styleId="CommentSubjectChar">
    <w:name w:val="Comment Subject Char"/>
    <w:basedOn w:val="CommentTextChar"/>
    <w:link w:val="CommentSubject"/>
    <w:uiPriority w:val="99"/>
    <w:semiHidden/>
    <w:rsid w:val="00DF7F16"/>
    <w:rPr>
      <w:b/>
      <w:bCs/>
      <w:sz w:val="20"/>
      <w:szCs w:val="20"/>
    </w:rPr>
  </w:style>
  <w:style w:type="paragraph" w:styleId="BalloonText">
    <w:name w:val="Balloon Text"/>
    <w:basedOn w:val="Normal"/>
    <w:link w:val="BalloonTextChar"/>
    <w:uiPriority w:val="99"/>
    <w:semiHidden/>
    <w:unhideWhenUsed/>
    <w:rsid w:val="00DF7F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F16"/>
    <w:rPr>
      <w:rFonts w:ascii="Segoe UI" w:hAnsi="Segoe UI" w:cs="Segoe UI"/>
      <w:sz w:val="18"/>
      <w:szCs w:val="18"/>
    </w:rPr>
  </w:style>
  <w:style w:type="paragraph" w:styleId="FootnoteText">
    <w:name w:val="footnote text"/>
    <w:basedOn w:val="Normal"/>
    <w:link w:val="FootnoteTextChar"/>
    <w:uiPriority w:val="99"/>
    <w:semiHidden/>
    <w:unhideWhenUsed/>
    <w:rsid w:val="00E0758E"/>
    <w:rPr>
      <w:sz w:val="20"/>
      <w:szCs w:val="20"/>
    </w:rPr>
  </w:style>
  <w:style w:type="character" w:customStyle="1" w:styleId="FootnoteTextChar">
    <w:name w:val="Footnote Text Char"/>
    <w:basedOn w:val="DefaultParagraphFont"/>
    <w:link w:val="FootnoteText"/>
    <w:uiPriority w:val="99"/>
    <w:semiHidden/>
    <w:rsid w:val="00E0758E"/>
    <w:rPr>
      <w:sz w:val="20"/>
      <w:szCs w:val="20"/>
    </w:rPr>
  </w:style>
  <w:style w:type="character" w:styleId="FootnoteReference">
    <w:name w:val="footnote reference"/>
    <w:basedOn w:val="DefaultParagraphFont"/>
    <w:uiPriority w:val="99"/>
    <w:semiHidden/>
    <w:unhideWhenUsed/>
    <w:rsid w:val="00E0758E"/>
    <w:rPr>
      <w:vertAlign w:val="superscript"/>
    </w:rPr>
  </w:style>
  <w:style w:type="paragraph" w:styleId="Revision">
    <w:name w:val="Revision"/>
    <w:hidden/>
    <w:uiPriority w:val="99"/>
    <w:semiHidden/>
    <w:rsid w:val="00152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7130</Words>
  <Characters>40646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Fife</dc:creator>
  <cp:keywords/>
  <dc:description/>
  <cp:lastModifiedBy>Dustin Fife</cp:lastModifiedBy>
  <cp:revision>2</cp:revision>
  <dcterms:created xsi:type="dcterms:W3CDTF">2020-07-15T17:03:00Z</dcterms:created>
  <dcterms:modified xsi:type="dcterms:W3CDTF">2020-07-15T17:03:00Z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e330d07f-bc3b-357f-882c-3cb43303f77e</vt:lpwstr>
  </property>
  <property fmtid="{D5CDD505-2E9C-101B-9397-08002B2CF9AE}" pid="4" name="Mendeley Citation Style_1">
    <vt:lpwstr>http://www.zotero.org/styles/apa</vt:lpwstr>
  </property>
</Properties>
</file>